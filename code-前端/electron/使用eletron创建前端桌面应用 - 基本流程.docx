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242" w:rsidRPr="008F3962" w:rsidRDefault="008F3962">
      <w:pPr>
        <w:rPr>
          <w:rFonts w:hint="eastAsia"/>
          <w:sz w:val="30"/>
          <w:szCs w:val="30"/>
          <w:rPrChange w:id="0" w:author="罗雄泽" w:date="2017-08-10T13:56:00Z">
            <w:rPr/>
          </w:rPrChange>
        </w:rPr>
      </w:pPr>
      <w:r w:rsidRPr="008F3962">
        <w:rPr>
          <w:sz w:val="30"/>
          <w:szCs w:val="30"/>
          <w:rPrChange w:id="1" w:author="罗雄泽" w:date="2017-08-10T13:56:00Z">
            <w:rPr/>
          </w:rPrChange>
        </w:rPr>
        <w:t>eletron</w:t>
      </w:r>
      <w:r w:rsidRPr="008F3962">
        <w:rPr>
          <w:rFonts w:hint="eastAsia"/>
          <w:sz w:val="30"/>
          <w:szCs w:val="30"/>
          <w:rPrChange w:id="2" w:author="罗雄泽" w:date="2017-08-10T13:56:00Z">
            <w:rPr>
              <w:rFonts w:hint="eastAsia"/>
            </w:rPr>
          </w:rPrChange>
        </w:rPr>
        <w:t>桌面化开发</w:t>
      </w:r>
      <w:ins w:id="3" w:author="罗雄泽" w:date="2017-08-10T16:08:00Z">
        <w:r w:rsidR="0042379D">
          <w:rPr>
            <w:rFonts w:hint="eastAsia"/>
            <w:sz w:val="30"/>
            <w:szCs w:val="30"/>
          </w:rPr>
          <w:t>基本</w:t>
        </w:r>
        <w:r w:rsidR="0042379D">
          <w:rPr>
            <w:sz w:val="30"/>
            <w:szCs w:val="30"/>
          </w:rPr>
          <w:t>流程</w:t>
        </w:r>
      </w:ins>
    </w:p>
    <w:p w:rsidR="008F3962" w:rsidDel="0042379D" w:rsidRDefault="0042379D">
      <w:pPr>
        <w:rPr>
          <w:del w:id="4" w:author="罗雄泽" w:date="2017-08-10T16:08:00Z"/>
          <w:rFonts w:hint="eastAsia"/>
        </w:rPr>
      </w:pPr>
      <w:ins w:id="5" w:author="罗雄泽" w:date="2017-08-10T16:08:00Z">
        <w:r>
          <w:rPr>
            <w:rFonts w:hint="eastAsia"/>
          </w:rPr>
          <w:t>参考地址</w:t>
        </w:r>
        <w:r>
          <w:t>：</w:t>
        </w:r>
        <w:r w:rsidRPr="0042379D">
          <w:t>https://zhuanlan.zhihu.com/p/20225295?columnSlug=FrontendMagazine</w:t>
        </w:r>
      </w:ins>
    </w:p>
    <w:p w:rsidR="0042379D" w:rsidRDefault="0042379D">
      <w:pPr>
        <w:rPr>
          <w:ins w:id="6" w:author="罗雄泽" w:date="2017-08-10T16:08:00Z"/>
        </w:rPr>
      </w:pPr>
    </w:p>
    <w:p w:rsidR="0042379D" w:rsidRDefault="0042379D">
      <w:pPr>
        <w:rPr>
          <w:ins w:id="7" w:author="罗雄泽" w:date="2017-08-10T16:08:00Z"/>
        </w:rPr>
      </w:pPr>
    </w:p>
    <w:p w:rsidR="0042379D" w:rsidRDefault="008B21D9">
      <w:pPr>
        <w:rPr>
          <w:ins w:id="8" w:author="罗雄泽" w:date="2017-08-10T16:28:00Z"/>
        </w:rPr>
      </w:pPr>
      <w:ins w:id="9" w:author="罗雄泽" w:date="2017-08-10T16:28:00Z">
        <w:r>
          <w:rPr>
            <w:rFonts w:hint="eastAsia"/>
          </w:rPr>
          <w:t>初期</w:t>
        </w:r>
        <w:r>
          <w:t>建议用仓库</w:t>
        </w:r>
      </w:ins>
    </w:p>
    <w:p w:rsidR="008B21D9" w:rsidRPr="008B21D9" w:rsidRDefault="008B21D9" w:rsidP="008B21D9">
      <w:pPr>
        <w:rPr>
          <w:ins w:id="10" w:author="罗雄泽" w:date="2017-08-10T16:28:00Z"/>
          <w:rPrChange w:id="11" w:author="罗雄泽" w:date="2017-08-10T16:29:00Z">
            <w:rPr>
              <w:ins w:id="12" w:author="罗雄泽" w:date="2017-08-10T16:28:00Z"/>
              <w:rFonts w:ascii="Consolas" w:eastAsia="宋体" w:hAnsi="Consolas" w:cs="Consolas"/>
              <w:color w:val="333333"/>
              <w:kern w:val="0"/>
              <w:szCs w:val="21"/>
            </w:rPr>
          </w:rPrChange>
        </w:rPr>
        <w:pPrChange w:id="13" w:author="罗雄泽" w:date="2017-08-10T16:29:00Z">
          <w:pPr>
            <w:widowControl/>
            <w:shd w:val="clear" w:color="auto" w:fill="EBEEF5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240" w:after="240"/>
            <w:jc w:val="left"/>
          </w:pPr>
        </w:pPrChange>
      </w:pPr>
      <w:ins w:id="14" w:author="罗雄泽" w:date="2017-08-10T16:28:00Z">
        <w:r w:rsidRPr="008B21D9">
          <w:rPr>
            <w:rPrChange w:id="15" w:author="罗雄泽" w:date="2017-08-10T16:29:00Z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rPrChange>
          </w:rPr>
          <w:t>https://github.com/bojzi/sound-machine-electron-guide.git</w:t>
        </w:r>
      </w:ins>
    </w:p>
    <w:p w:rsidR="008B21D9" w:rsidRDefault="008B21D9">
      <w:pPr>
        <w:rPr>
          <w:ins w:id="16" w:author="罗雄泽" w:date="2017-08-10T16:28:00Z"/>
          <w:rFonts w:hint="eastAsia"/>
        </w:rPr>
      </w:pPr>
      <w:ins w:id="17" w:author="罗雄泽" w:date="2017-08-10T16:28:00Z">
        <w:r>
          <w:rPr>
            <w:rFonts w:hint="eastAsia"/>
          </w:rPr>
          <w:t>来新建</w:t>
        </w:r>
        <w:r>
          <w:t>项目（</w:t>
        </w:r>
        <w:r>
          <w:rPr>
            <w:rFonts w:hint="eastAsia"/>
          </w:rPr>
          <w:t>因为</w:t>
        </w:r>
        <w:r>
          <w:t>文章里确实</w:t>
        </w:r>
      </w:ins>
      <w:ins w:id="18" w:author="罗雄泽" w:date="2017-08-10T16:29:00Z">
        <w:r>
          <w:t>没说</w:t>
        </w:r>
        <w:r>
          <w:rPr>
            <w:rFonts w:hint="eastAsia"/>
          </w:rPr>
          <w:t>怎么</w:t>
        </w:r>
        <w:r>
          <w:t>新建项目</w:t>
        </w:r>
      </w:ins>
      <w:ins w:id="19" w:author="罗雄泽" w:date="2017-08-10T16:28:00Z">
        <w:r>
          <w:t>）</w:t>
        </w:r>
      </w:ins>
    </w:p>
    <w:p w:rsidR="008B21D9" w:rsidRDefault="008B21D9">
      <w:pPr>
        <w:rPr>
          <w:ins w:id="20" w:author="罗雄泽" w:date="2017-08-10T16:29:00Z"/>
        </w:rPr>
      </w:pPr>
    </w:p>
    <w:p w:rsidR="008B21D9" w:rsidRDefault="008B21D9">
      <w:pPr>
        <w:rPr>
          <w:ins w:id="21" w:author="罗雄泽" w:date="2017-08-10T16:29:00Z"/>
        </w:rPr>
      </w:pPr>
      <w:ins w:id="22" w:author="罗雄泽" w:date="2017-08-10T16:29:00Z">
        <w:r>
          <w:rPr>
            <w:rFonts w:hint="eastAsia"/>
          </w:rPr>
          <w:t>然后</w:t>
        </w:r>
      </w:ins>
    </w:p>
    <w:p w:rsidR="008B21D9" w:rsidRDefault="008B21D9">
      <w:pPr>
        <w:rPr>
          <w:ins w:id="23" w:author="罗雄泽" w:date="2017-08-10T16:29:00Z"/>
        </w:rPr>
      </w:pPr>
      <w:ins w:id="24" w:author="罗雄泽" w:date="2017-08-10T16:29:00Z">
        <w:r>
          <w:t>N</w:t>
        </w:r>
        <w:r>
          <w:rPr>
            <w:rFonts w:hint="eastAsia"/>
          </w:rPr>
          <w:t xml:space="preserve">pm </w:t>
        </w:r>
        <w:r>
          <w:t>install</w:t>
        </w:r>
      </w:ins>
    </w:p>
    <w:p w:rsidR="008B21D9" w:rsidRPr="008B21D9" w:rsidRDefault="008B21D9">
      <w:pPr>
        <w:rPr>
          <w:ins w:id="25" w:author="罗雄泽" w:date="2017-08-10T16:08:00Z"/>
          <w:rFonts w:hint="eastAsia"/>
          <w:rPrChange w:id="26" w:author="罗雄泽" w:date="2017-08-10T16:28:00Z">
            <w:rPr>
              <w:ins w:id="27" w:author="罗雄泽" w:date="2017-08-10T16:08:00Z"/>
              <w:rFonts w:hint="eastAsia"/>
            </w:rPr>
          </w:rPrChange>
        </w:rPr>
      </w:pPr>
    </w:p>
    <w:p w:rsidR="0042379D" w:rsidRDefault="008B21D9">
      <w:pPr>
        <w:rPr>
          <w:ins w:id="28" w:author="罗雄泽" w:date="2017-08-10T16:29:00Z"/>
        </w:rPr>
      </w:pPr>
      <w:ins w:id="29" w:author="罗雄泽" w:date="2017-08-10T16:29:00Z">
        <w:r>
          <w:rPr>
            <w:rFonts w:hint="eastAsia"/>
          </w:rPr>
          <w:t>然后</w:t>
        </w:r>
        <w:r>
          <w:t>安装</w:t>
        </w:r>
        <w:r>
          <w:t>electron</w:t>
        </w:r>
      </w:ins>
    </w:p>
    <w:p w:rsidR="008B21D9" w:rsidRPr="008B21D9" w:rsidRDefault="008B21D9" w:rsidP="008B21D9">
      <w:pPr>
        <w:rPr>
          <w:ins w:id="30" w:author="罗雄泽" w:date="2017-08-10T16:29:00Z"/>
          <w:rPrChange w:id="31" w:author="罗雄泽" w:date="2017-08-10T16:29:00Z">
            <w:rPr>
              <w:ins w:id="32" w:author="罗雄泽" w:date="2017-08-10T16:29:00Z"/>
              <w:rFonts w:ascii="Consolas" w:hAnsi="Consolas" w:cs="Consolas"/>
              <w:color w:val="333333"/>
              <w:sz w:val="21"/>
              <w:szCs w:val="21"/>
            </w:rPr>
          </w:rPrChange>
        </w:rPr>
        <w:pPrChange w:id="33" w:author="罗雄泽" w:date="2017-08-10T16:29:00Z">
          <w:pPr>
            <w:pStyle w:val="HTML"/>
            <w:shd w:val="clear" w:color="auto" w:fill="EBEEF5"/>
            <w:spacing w:before="240" w:after="240"/>
          </w:pPr>
        </w:pPrChange>
      </w:pPr>
      <w:ins w:id="34" w:author="罗雄泽" w:date="2017-08-10T16:29:00Z">
        <w:r w:rsidRPr="008B21D9">
          <w:rPr>
            <w:rPrChange w:id="35" w:author="罗雄泽" w:date="2017-08-10T16:29:00Z">
              <w:rPr>
                <w:rStyle w:val="HTML0"/>
                <w:color w:val="333333"/>
              </w:rPr>
            </w:rPrChange>
          </w:rPr>
          <w:t>npm install --save-dev electron-prebuilt</w:t>
        </w:r>
      </w:ins>
    </w:p>
    <w:p w:rsidR="008B21D9" w:rsidRDefault="008B21D9">
      <w:pPr>
        <w:rPr>
          <w:ins w:id="36" w:author="罗雄泽" w:date="2017-08-10T16:08:00Z"/>
          <w:rFonts w:hint="eastAsia"/>
        </w:rPr>
      </w:pPr>
    </w:p>
    <w:p w:rsidR="0042379D" w:rsidRDefault="008B21D9">
      <w:pPr>
        <w:rPr>
          <w:ins w:id="37" w:author="罗雄泽" w:date="2017-08-10T16:30:00Z"/>
        </w:rPr>
      </w:pPr>
      <w:ins w:id="38" w:author="罗雄泽" w:date="2017-08-10T16:30:00Z">
        <w:r>
          <w:rPr>
            <w:rFonts w:hint="eastAsia"/>
          </w:rPr>
          <w:t>项目</w:t>
        </w:r>
        <w:r>
          <w:t>入口是</w:t>
        </w:r>
        <w:r>
          <w:t>main.js</w:t>
        </w:r>
      </w:ins>
    </w:p>
    <w:p w:rsidR="008B21D9" w:rsidRPr="008B21D9" w:rsidRDefault="008B21D9" w:rsidP="008B21D9">
      <w:pPr>
        <w:pStyle w:val="HTML"/>
        <w:shd w:val="clear" w:color="auto" w:fill="EBEEF5"/>
        <w:spacing w:before="240" w:after="240" w:line="200" w:lineRule="exact"/>
        <w:rPr>
          <w:ins w:id="39" w:author="罗雄泽" w:date="2017-08-10T16:30:00Z"/>
          <w:rStyle w:val="HTML0"/>
          <w:color w:val="333333"/>
          <w:sz w:val="22"/>
          <w:rPrChange w:id="40" w:author="罗雄泽" w:date="2017-08-10T16:31:00Z">
            <w:rPr>
              <w:ins w:id="41" w:author="罗雄泽" w:date="2017-08-10T16:30:00Z"/>
              <w:rStyle w:val="HTML0"/>
              <w:color w:val="333333"/>
            </w:rPr>
          </w:rPrChange>
        </w:rPr>
        <w:pPrChange w:id="42" w:author="罗雄泽" w:date="2017-08-10T16:31:00Z">
          <w:pPr>
            <w:pStyle w:val="HTML"/>
            <w:shd w:val="clear" w:color="auto" w:fill="EBEEF5"/>
            <w:spacing w:before="240" w:after="240"/>
          </w:pPr>
        </w:pPrChange>
      </w:pPr>
      <w:ins w:id="43" w:author="罗雄泽" w:date="2017-08-10T16:30:00Z">
        <w:r w:rsidRPr="008B21D9">
          <w:rPr>
            <w:rStyle w:val="s1"/>
            <w:color w:val="DD3322"/>
            <w:sz w:val="22"/>
            <w:rPrChange w:id="44" w:author="罗雄泽" w:date="2017-08-10T16:31:00Z">
              <w:rPr>
                <w:rStyle w:val="s1"/>
                <w:color w:val="DD3322"/>
              </w:rPr>
            </w:rPrChange>
          </w:rPr>
          <w:t>'use strict'</w:t>
        </w:r>
        <w:r w:rsidRPr="008B21D9">
          <w:rPr>
            <w:rStyle w:val="p"/>
            <w:color w:val="333333"/>
            <w:sz w:val="22"/>
            <w:rPrChange w:id="45" w:author="罗雄泽" w:date="2017-08-10T16:31:00Z">
              <w:rPr>
                <w:rStyle w:val="p"/>
                <w:color w:val="333333"/>
              </w:rPr>
            </w:rPrChange>
          </w:rPr>
          <w:t>;</w:t>
        </w:r>
      </w:ins>
    </w:p>
    <w:p w:rsidR="008B21D9" w:rsidRPr="008B21D9" w:rsidRDefault="008B21D9" w:rsidP="008B21D9">
      <w:pPr>
        <w:pStyle w:val="HTML"/>
        <w:shd w:val="clear" w:color="auto" w:fill="EBEEF5"/>
        <w:spacing w:before="240" w:after="240" w:line="200" w:lineRule="exact"/>
        <w:rPr>
          <w:ins w:id="46" w:author="罗雄泽" w:date="2017-08-10T16:30:00Z"/>
          <w:rStyle w:val="HTML0"/>
          <w:color w:val="333333"/>
          <w:sz w:val="22"/>
          <w:rPrChange w:id="47" w:author="罗雄泽" w:date="2017-08-10T16:31:00Z">
            <w:rPr>
              <w:ins w:id="48" w:author="罗雄泽" w:date="2017-08-10T16:30:00Z"/>
              <w:rStyle w:val="HTML0"/>
              <w:color w:val="333333"/>
            </w:rPr>
          </w:rPrChange>
        </w:rPr>
        <w:pPrChange w:id="49" w:author="罗雄泽" w:date="2017-08-10T16:31:00Z">
          <w:pPr>
            <w:pStyle w:val="HTML"/>
            <w:shd w:val="clear" w:color="auto" w:fill="EBEEF5"/>
            <w:spacing w:before="240" w:after="240"/>
          </w:pPr>
        </w:pPrChange>
      </w:pPr>
    </w:p>
    <w:p w:rsidR="008B21D9" w:rsidRPr="008B21D9" w:rsidRDefault="008B21D9" w:rsidP="008B21D9">
      <w:pPr>
        <w:pStyle w:val="HTML"/>
        <w:shd w:val="clear" w:color="auto" w:fill="EBEEF5"/>
        <w:spacing w:before="240" w:after="240" w:line="200" w:lineRule="exact"/>
        <w:rPr>
          <w:ins w:id="50" w:author="罗雄泽" w:date="2017-08-10T16:30:00Z"/>
          <w:rStyle w:val="HTML0"/>
          <w:color w:val="333333"/>
          <w:sz w:val="22"/>
          <w:rPrChange w:id="51" w:author="罗雄泽" w:date="2017-08-10T16:31:00Z">
            <w:rPr>
              <w:ins w:id="52" w:author="罗雄泽" w:date="2017-08-10T16:30:00Z"/>
              <w:rStyle w:val="HTML0"/>
              <w:color w:val="333333"/>
            </w:rPr>
          </w:rPrChange>
        </w:rPr>
        <w:pPrChange w:id="53" w:author="罗雄泽" w:date="2017-08-10T16:31:00Z">
          <w:pPr>
            <w:pStyle w:val="HTML"/>
            <w:shd w:val="clear" w:color="auto" w:fill="EBEEF5"/>
            <w:spacing w:before="240" w:after="240"/>
          </w:pPr>
        </w:pPrChange>
      </w:pPr>
      <w:ins w:id="54" w:author="罗雄泽" w:date="2017-08-10T16:30:00Z">
        <w:r w:rsidRPr="008B21D9">
          <w:rPr>
            <w:rStyle w:val="kd"/>
            <w:b/>
            <w:bCs/>
            <w:color w:val="333333"/>
            <w:sz w:val="22"/>
            <w:rPrChange w:id="55" w:author="罗雄泽" w:date="2017-08-10T16:31:00Z">
              <w:rPr>
                <w:rStyle w:val="kd"/>
                <w:b/>
                <w:bCs/>
                <w:color w:val="333333"/>
              </w:rPr>
            </w:rPrChange>
          </w:rPr>
          <w:t>var</w:t>
        </w:r>
        <w:r w:rsidRPr="008B21D9">
          <w:rPr>
            <w:rStyle w:val="HTML0"/>
            <w:color w:val="333333"/>
            <w:sz w:val="22"/>
            <w:rPrChange w:id="56" w:author="罗雄泽" w:date="2017-08-10T16:31:00Z">
              <w:rPr>
                <w:rStyle w:val="HTML0"/>
                <w:color w:val="333333"/>
              </w:rPr>
            </w:rPrChange>
          </w:rPr>
          <w:t xml:space="preserve"> </w:t>
        </w:r>
        <w:r w:rsidRPr="008B21D9">
          <w:rPr>
            <w:rStyle w:val="nx"/>
            <w:color w:val="333333"/>
            <w:sz w:val="22"/>
            <w:rPrChange w:id="57" w:author="罗雄泽" w:date="2017-08-10T16:31:00Z">
              <w:rPr>
                <w:rStyle w:val="nx"/>
                <w:color w:val="333333"/>
              </w:rPr>
            </w:rPrChange>
          </w:rPr>
          <w:t>app</w:t>
        </w:r>
        <w:r w:rsidRPr="008B21D9">
          <w:rPr>
            <w:rStyle w:val="HTML0"/>
            <w:color w:val="333333"/>
            <w:sz w:val="22"/>
            <w:rPrChange w:id="58" w:author="罗雄泽" w:date="2017-08-10T16:31:00Z">
              <w:rPr>
                <w:rStyle w:val="HTML0"/>
                <w:color w:val="333333"/>
              </w:rPr>
            </w:rPrChange>
          </w:rPr>
          <w:t xml:space="preserve"> </w:t>
        </w:r>
        <w:r w:rsidRPr="008B21D9">
          <w:rPr>
            <w:rStyle w:val="o"/>
            <w:b/>
            <w:bCs/>
            <w:color w:val="333333"/>
            <w:sz w:val="22"/>
            <w:rPrChange w:id="59" w:author="罗雄泽" w:date="2017-08-10T16:31:00Z">
              <w:rPr>
                <w:rStyle w:val="o"/>
                <w:b/>
                <w:bCs/>
                <w:color w:val="333333"/>
              </w:rPr>
            </w:rPrChange>
          </w:rPr>
          <w:t>=</w:t>
        </w:r>
        <w:r w:rsidRPr="008B21D9">
          <w:rPr>
            <w:rStyle w:val="HTML0"/>
            <w:color w:val="333333"/>
            <w:sz w:val="22"/>
            <w:rPrChange w:id="60" w:author="罗雄泽" w:date="2017-08-10T16:31:00Z">
              <w:rPr>
                <w:rStyle w:val="HTML0"/>
                <w:color w:val="333333"/>
              </w:rPr>
            </w:rPrChange>
          </w:rPr>
          <w:t xml:space="preserve"> </w:t>
        </w:r>
        <w:r w:rsidRPr="008B21D9">
          <w:rPr>
            <w:rStyle w:val="nx"/>
            <w:color w:val="333333"/>
            <w:sz w:val="22"/>
            <w:rPrChange w:id="61" w:author="罗雄泽" w:date="2017-08-10T16:31:00Z">
              <w:rPr>
                <w:rStyle w:val="nx"/>
                <w:color w:val="333333"/>
              </w:rPr>
            </w:rPrChange>
          </w:rPr>
          <w:t>require</w:t>
        </w:r>
        <w:r w:rsidRPr="008B21D9">
          <w:rPr>
            <w:rStyle w:val="p"/>
            <w:color w:val="333333"/>
            <w:sz w:val="22"/>
            <w:rPrChange w:id="62" w:author="罗雄泽" w:date="2017-08-10T16:31:00Z">
              <w:rPr>
                <w:rStyle w:val="p"/>
                <w:color w:val="333333"/>
              </w:rPr>
            </w:rPrChange>
          </w:rPr>
          <w:t>(</w:t>
        </w:r>
        <w:r w:rsidRPr="008B21D9">
          <w:rPr>
            <w:rStyle w:val="s1"/>
            <w:color w:val="DD3322"/>
            <w:sz w:val="22"/>
            <w:rPrChange w:id="63" w:author="罗雄泽" w:date="2017-08-10T16:31:00Z">
              <w:rPr>
                <w:rStyle w:val="s1"/>
                <w:color w:val="DD3322"/>
              </w:rPr>
            </w:rPrChange>
          </w:rPr>
          <w:t>'app'</w:t>
        </w:r>
        <w:r w:rsidRPr="008B21D9">
          <w:rPr>
            <w:rStyle w:val="p"/>
            <w:color w:val="333333"/>
            <w:sz w:val="22"/>
            <w:rPrChange w:id="64" w:author="罗雄泽" w:date="2017-08-10T16:31:00Z">
              <w:rPr>
                <w:rStyle w:val="p"/>
                <w:color w:val="333333"/>
              </w:rPr>
            </w:rPrChange>
          </w:rPr>
          <w:t>);</w:t>
        </w:r>
      </w:ins>
    </w:p>
    <w:p w:rsidR="008B21D9" w:rsidRPr="008B21D9" w:rsidRDefault="008B21D9" w:rsidP="008B21D9">
      <w:pPr>
        <w:pStyle w:val="HTML"/>
        <w:shd w:val="clear" w:color="auto" w:fill="EBEEF5"/>
        <w:spacing w:before="240" w:after="240" w:line="200" w:lineRule="exact"/>
        <w:rPr>
          <w:ins w:id="65" w:author="罗雄泽" w:date="2017-08-10T16:30:00Z"/>
          <w:rStyle w:val="HTML0"/>
          <w:color w:val="333333"/>
          <w:sz w:val="22"/>
          <w:rPrChange w:id="66" w:author="罗雄泽" w:date="2017-08-10T16:31:00Z">
            <w:rPr>
              <w:ins w:id="67" w:author="罗雄泽" w:date="2017-08-10T16:30:00Z"/>
              <w:rStyle w:val="HTML0"/>
              <w:color w:val="333333"/>
            </w:rPr>
          </w:rPrChange>
        </w:rPr>
        <w:pPrChange w:id="68" w:author="罗雄泽" w:date="2017-08-10T16:31:00Z">
          <w:pPr>
            <w:pStyle w:val="HTML"/>
            <w:shd w:val="clear" w:color="auto" w:fill="EBEEF5"/>
            <w:spacing w:before="240" w:after="240"/>
          </w:pPr>
        </w:pPrChange>
      </w:pPr>
      <w:ins w:id="69" w:author="罗雄泽" w:date="2017-08-10T16:30:00Z">
        <w:r w:rsidRPr="008B21D9">
          <w:rPr>
            <w:rStyle w:val="kd"/>
            <w:b/>
            <w:bCs/>
            <w:color w:val="333333"/>
            <w:sz w:val="22"/>
            <w:rPrChange w:id="70" w:author="罗雄泽" w:date="2017-08-10T16:31:00Z">
              <w:rPr>
                <w:rStyle w:val="kd"/>
                <w:b/>
                <w:bCs/>
                <w:color w:val="333333"/>
              </w:rPr>
            </w:rPrChange>
          </w:rPr>
          <w:t>var</w:t>
        </w:r>
        <w:r w:rsidRPr="008B21D9">
          <w:rPr>
            <w:rStyle w:val="HTML0"/>
            <w:color w:val="333333"/>
            <w:sz w:val="22"/>
            <w:rPrChange w:id="71" w:author="罗雄泽" w:date="2017-08-10T16:31:00Z">
              <w:rPr>
                <w:rStyle w:val="HTML0"/>
                <w:color w:val="333333"/>
              </w:rPr>
            </w:rPrChange>
          </w:rPr>
          <w:t xml:space="preserve"> </w:t>
        </w:r>
        <w:r w:rsidRPr="008B21D9">
          <w:rPr>
            <w:rStyle w:val="nx"/>
            <w:color w:val="333333"/>
            <w:sz w:val="22"/>
            <w:rPrChange w:id="72" w:author="罗雄泽" w:date="2017-08-10T16:31:00Z">
              <w:rPr>
                <w:rStyle w:val="nx"/>
                <w:color w:val="333333"/>
              </w:rPr>
            </w:rPrChange>
          </w:rPr>
          <w:t>BrowserWindow</w:t>
        </w:r>
        <w:r w:rsidRPr="008B21D9">
          <w:rPr>
            <w:rStyle w:val="HTML0"/>
            <w:color w:val="333333"/>
            <w:sz w:val="22"/>
            <w:rPrChange w:id="73" w:author="罗雄泽" w:date="2017-08-10T16:31:00Z">
              <w:rPr>
                <w:rStyle w:val="HTML0"/>
                <w:color w:val="333333"/>
              </w:rPr>
            </w:rPrChange>
          </w:rPr>
          <w:t xml:space="preserve"> </w:t>
        </w:r>
        <w:r w:rsidRPr="008B21D9">
          <w:rPr>
            <w:rStyle w:val="o"/>
            <w:b/>
            <w:bCs/>
            <w:color w:val="333333"/>
            <w:sz w:val="22"/>
            <w:rPrChange w:id="74" w:author="罗雄泽" w:date="2017-08-10T16:31:00Z">
              <w:rPr>
                <w:rStyle w:val="o"/>
                <w:b/>
                <w:bCs/>
                <w:color w:val="333333"/>
              </w:rPr>
            </w:rPrChange>
          </w:rPr>
          <w:t>=</w:t>
        </w:r>
        <w:r w:rsidRPr="008B21D9">
          <w:rPr>
            <w:rStyle w:val="HTML0"/>
            <w:color w:val="333333"/>
            <w:sz w:val="22"/>
            <w:rPrChange w:id="75" w:author="罗雄泽" w:date="2017-08-10T16:31:00Z">
              <w:rPr>
                <w:rStyle w:val="HTML0"/>
                <w:color w:val="333333"/>
              </w:rPr>
            </w:rPrChange>
          </w:rPr>
          <w:t xml:space="preserve"> </w:t>
        </w:r>
        <w:r w:rsidRPr="008B21D9">
          <w:rPr>
            <w:rStyle w:val="nx"/>
            <w:color w:val="333333"/>
            <w:sz w:val="22"/>
            <w:rPrChange w:id="76" w:author="罗雄泽" w:date="2017-08-10T16:31:00Z">
              <w:rPr>
                <w:rStyle w:val="nx"/>
                <w:color w:val="333333"/>
              </w:rPr>
            </w:rPrChange>
          </w:rPr>
          <w:t>require</w:t>
        </w:r>
        <w:r w:rsidRPr="008B21D9">
          <w:rPr>
            <w:rStyle w:val="p"/>
            <w:color w:val="333333"/>
            <w:sz w:val="22"/>
            <w:rPrChange w:id="77" w:author="罗雄泽" w:date="2017-08-10T16:31:00Z">
              <w:rPr>
                <w:rStyle w:val="p"/>
                <w:color w:val="333333"/>
              </w:rPr>
            </w:rPrChange>
          </w:rPr>
          <w:t>(</w:t>
        </w:r>
        <w:r w:rsidRPr="008B21D9">
          <w:rPr>
            <w:rStyle w:val="s1"/>
            <w:color w:val="DD3322"/>
            <w:sz w:val="22"/>
            <w:rPrChange w:id="78" w:author="罗雄泽" w:date="2017-08-10T16:31:00Z">
              <w:rPr>
                <w:rStyle w:val="s1"/>
                <w:color w:val="DD3322"/>
              </w:rPr>
            </w:rPrChange>
          </w:rPr>
          <w:t>'browser-window'</w:t>
        </w:r>
        <w:r w:rsidRPr="008B21D9">
          <w:rPr>
            <w:rStyle w:val="p"/>
            <w:color w:val="333333"/>
            <w:sz w:val="22"/>
            <w:rPrChange w:id="79" w:author="罗雄泽" w:date="2017-08-10T16:31:00Z">
              <w:rPr>
                <w:rStyle w:val="p"/>
                <w:color w:val="333333"/>
              </w:rPr>
            </w:rPrChange>
          </w:rPr>
          <w:t>);</w:t>
        </w:r>
      </w:ins>
    </w:p>
    <w:p w:rsidR="008B21D9" w:rsidRPr="008B21D9" w:rsidRDefault="008B21D9" w:rsidP="008B21D9">
      <w:pPr>
        <w:pStyle w:val="HTML"/>
        <w:shd w:val="clear" w:color="auto" w:fill="EBEEF5"/>
        <w:spacing w:before="240" w:after="240" w:line="200" w:lineRule="exact"/>
        <w:rPr>
          <w:ins w:id="80" w:author="罗雄泽" w:date="2017-08-10T16:30:00Z"/>
          <w:rStyle w:val="HTML0"/>
          <w:color w:val="333333"/>
          <w:sz w:val="22"/>
          <w:rPrChange w:id="81" w:author="罗雄泽" w:date="2017-08-10T16:31:00Z">
            <w:rPr>
              <w:ins w:id="82" w:author="罗雄泽" w:date="2017-08-10T16:30:00Z"/>
              <w:rStyle w:val="HTML0"/>
              <w:color w:val="333333"/>
            </w:rPr>
          </w:rPrChange>
        </w:rPr>
        <w:pPrChange w:id="83" w:author="罗雄泽" w:date="2017-08-10T16:31:00Z">
          <w:pPr>
            <w:pStyle w:val="HTML"/>
            <w:shd w:val="clear" w:color="auto" w:fill="EBEEF5"/>
            <w:spacing w:before="240" w:after="240"/>
          </w:pPr>
        </w:pPrChange>
      </w:pPr>
    </w:p>
    <w:p w:rsidR="008B21D9" w:rsidRPr="008B21D9" w:rsidRDefault="008B21D9" w:rsidP="008B21D9">
      <w:pPr>
        <w:pStyle w:val="HTML"/>
        <w:shd w:val="clear" w:color="auto" w:fill="EBEEF5"/>
        <w:spacing w:before="240" w:after="240" w:line="200" w:lineRule="exact"/>
        <w:rPr>
          <w:ins w:id="84" w:author="罗雄泽" w:date="2017-08-10T16:30:00Z"/>
          <w:rStyle w:val="HTML0"/>
          <w:color w:val="333333"/>
          <w:sz w:val="22"/>
          <w:rPrChange w:id="85" w:author="罗雄泽" w:date="2017-08-10T16:31:00Z">
            <w:rPr>
              <w:ins w:id="86" w:author="罗雄泽" w:date="2017-08-10T16:30:00Z"/>
              <w:rStyle w:val="HTML0"/>
              <w:color w:val="333333"/>
            </w:rPr>
          </w:rPrChange>
        </w:rPr>
        <w:pPrChange w:id="87" w:author="罗雄泽" w:date="2017-08-10T16:31:00Z">
          <w:pPr>
            <w:pStyle w:val="HTML"/>
            <w:shd w:val="clear" w:color="auto" w:fill="EBEEF5"/>
            <w:spacing w:before="240" w:after="240"/>
          </w:pPr>
        </w:pPrChange>
      </w:pPr>
      <w:ins w:id="88" w:author="罗雄泽" w:date="2017-08-10T16:30:00Z">
        <w:r w:rsidRPr="008B21D9">
          <w:rPr>
            <w:rStyle w:val="kd"/>
            <w:b/>
            <w:bCs/>
            <w:color w:val="333333"/>
            <w:sz w:val="22"/>
            <w:rPrChange w:id="89" w:author="罗雄泽" w:date="2017-08-10T16:31:00Z">
              <w:rPr>
                <w:rStyle w:val="kd"/>
                <w:b/>
                <w:bCs/>
                <w:color w:val="333333"/>
              </w:rPr>
            </w:rPrChange>
          </w:rPr>
          <w:t>var</w:t>
        </w:r>
        <w:r w:rsidRPr="008B21D9">
          <w:rPr>
            <w:rStyle w:val="HTML0"/>
            <w:color w:val="333333"/>
            <w:sz w:val="22"/>
            <w:rPrChange w:id="90" w:author="罗雄泽" w:date="2017-08-10T16:31:00Z">
              <w:rPr>
                <w:rStyle w:val="HTML0"/>
                <w:color w:val="333333"/>
              </w:rPr>
            </w:rPrChange>
          </w:rPr>
          <w:t xml:space="preserve"> </w:t>
        </w:r>
        <w:r w:rsidRPr="008B21D9">
          <w:rPr>
            <w:rStyle w:val="nx"/>
            <w:color w:val="333333"/>
            <w:sz w:val="22"/>
            <w:rPrChange w:id="91" w:author="罗雄泽" w:date="2017-08-10T16:31:00Z">
              <w:rPr>
                <w:rStyle w:val="nx"/>
                <w:color w:val="333333"/>
              </w:rPr>
            </w:rPrChange>
          </w:rPr>
          <w:t>mainWindow</w:t>
        </w:r>
        <w:r w:rsidRPr="008B21D9">
          <w:rPr>
            <w:rStyle w:val="HTML0"/>
            <w:color w:val="333333"/>
            <w:sz w:val="22"/>
            <w:rPrChange w:id="92" w:author="罗雄泽" w:date="2017-08-10T16:31:00Z">
              <w:rPr>
                <w:rStyle w:val="HTML0"/>
                <w:color w:val="333333"/>
              </w:rPr>
            </w:rPrChange>
          </w:rPr>
          <w:t xml:space="preserve"> </w:t>
        </w:r>
        <w:r w:rsidRPr="008B21D9">
          <w:rPr>
            <w:rStyle w:val="o"/>
            <w:b/>
            <w:bCs/>
            <w:color w:val="333333"/>
            <w:sz w:val="22"/>
            <w:rPrChange w:id="93" w:author="罗雄泽" w:date="2017-08-10T16:31:00Z">
              <w:rPr>
                <w:rStyle w:val="o"/>
                <w:b/>
                <w:bCs/>
                <w:color w:val="333333"/>
              </w:rPr>
            </w:rPrChange>
          </w:rPr>
          <w:t>=</w:t>
        </w:r>
        <w:r w:rsidRPr="008B21D9">
          <w:rPr>
            <w:rStyle w:val="HTML0"/>
            <w:color w:val="333333"/>
            <w:sz w:val="22"/>
            <w:rPrChange w:id="94" w:author="罗雄泽" w:date="2017-08-10T16:31:00Z">
              <w:rPr>
                <w:rStyle w:val="HTML0"/>
                <w:color w:val="333333"/>
              </w:rPr>
            </w:rPrChange>
          </w:rPr>
          <w:t xml:space="preserve"> </w:t>
        </w:r>
        <w:r w:rsidRPr="008B21D9">
          <w:rPr>
            <w:rStyle w:val="kc"/>
            <w:b/>
            <w:bCs/>
            <w:color w:val="333333"/>
            <w:sz w:val="22"/>
            <w:rPrChange w:id="95" w:author="罗雄泽" w:date="2017-08-10T16:31:00Z">
              <w:rPr>
                <w:rStyle w:val="kc"/>
                <w:b/>
                <w:bCs/>
                <w:color w:val="333333"/>
              </w:rPr>
            </w:rPrChange>
          </w:rPr>
          <w:t>null</w:t>
        </w:r>
        <w:r w:rsidRPr="008B21D9">
          <w:rPr>
            <w:rStyle w:val="p"/>
            <w:color w:val="333333"/>
            <w:sz w:val="22"/>
            <w:rPrChange w:id="96" w:author="罗雄泽" w:date="2017-08-10T16:31:00Z">
              <w:rPr>
                <w:rStyle w:val="p"/>
                <w:color w:val="333333"/>
              </w:rPr>
            </w:rPrChange>
          </w:rPr>
          <w:t>;</w:t>
        </w:r>
      </w:ins>
    </w:p>
    <w:p w:rsidR="008B21D9" w:rsidRPr="008B21D9" w:rsidRDefault="008B21D9" w:rsidP="008B21D9">
      <w:pPr>
        <w:pStyle w:val="HTML"/>
        <w:shd w:val="clear" w:color="auto" w:fill="EBEEF5"/>
        <w:spacing w:before="240" w:after="240" w:line="200" w:lineRule="exact"/>
        <w:rPr>
          <w:ins w:id="97" w:author="罗雄泽" w:date="2017-08-10T16:30:00Z"/>
          <w:rStyle w:val="HTML0"/>
          <w:color w:val="333333"/>
          <w:sz w:val="22"/>
          <w:rPrChange w:id="98" w:author="罗雄泽" w:date="2017-08-10T16:31:00Z">
            <w:rPr>
              <w:ins w:id="99" w:author="罗雄泽" w:date="2017-08-10T16:30:00Z"/>
              <w:rStyle w:val="HTML0"/>
              <w:color w:val="333333"/>
            </w:rPr>
          </w:rPrChange>
        </w:rPr>
        <w:pPrChange w:id="100" w:author="罗雄泽" w:date="2017-08-10T16:31:00Z">
          <w:pPr>
            <w:pStyle w:val="HTML"/>
            <w:shd w:val="clear" w:color="auto" w:fill="EBEEF5"/>
            <w:spacing w:before="240" w:after="240"/>
          </w:pPr>
        </w:pPrChange>
      </w:pPr>
    </w:p>
    <w:p w:rsidR="008B21D9" w:rsidRPr="008B21D9" w:rsidRDefault="008B21D9" w:rsidP="008B21D9">
      <w:pPr>
        <w:pStyle w:val="HTML"/>
        <w:shd w:val="clear" w:color="auto" w:fill="EBEEF5"/>
        <w:spacing w:before="240" w:after="240" w:line="200" w:lineRule="exact"/>
        <w:rPr>
          <w:ins w:id="101" w:author="罗雄泽" w:date="2017-08-10T16:30:00Z"/>
          <w:rStyle w:val="HTML0"/>
          <w:color w:val="333333"/>
          <w:sz w:val="22"/>
          <w:rPrChange w:id="102" w:author="罗雄泽" w:date="2017-08-10T16:31:00Z">
            <w:rPr>
              <w:ins w:id="103" w:author="罗雄泽" w:date="2017-08-10T16:30:00Z"/>
              <w:rStyle w:val="HTML0"/>
              <w:color w:val="333333"/>
            </w:rPr>
          </w:rPrChange>
        </w:rPr>
        <w:pPrChange w:id="104" w:author="罗雄泽" w:date="2017-08-10T16:31:00Z">
          <w:pPr>
            <w:pStyle w:val="HTML"/>
            <w:shd w:val="clear" w:color="auto" w:fill="EBEEF5"/>
            <w:spacing w:before="240" w:after="240"/>
          </w:pPr>
        </w:pPrChange>
      </w:pPr>
      <w:ins w:id="105" w:author="罗雄泽" w:date="2017-08-10T16:30:00Z">
        <w:r w:rsidRPr="008B21D9">
          <w:rPr>
            <w:rStyle w:val="nx"/>
            <w:color w:val="333333"/>
            <w:sz w:val="22"/>
            <w:rPrChange w:id="106" w:author="罗雄泽" w:date="2017-08-10T16:31:00Z">
              <w:rPr>
                <w:rStyle w:val="nx"/>
                <w:color w:val="333333"/>
              </w:rPr>
            </w:rPrChange>
          </w:rPr>
          <w:t>app</w:t>
        </w:r>
        <w:r w:rsidRPr="008B21D9">
          <w:rPr>
            <w:rStyle w:val="p"/>
            <w:color w:val="333333"/>
            <w:sz w:val="22"/>
            <w:rPrChange w:id="107" w:author="罗雄泽" w:date="2017-08-10T16:31:00Z">
              <w:rPr>
                <w:rStyle w:val="p"/>
                <w:color w:val="333333"/>
              </w:rPr>
            </w:rPrChange>
          </w:rPr>
          <w:t>.</w:t>
        </w:r>
        <w:r w:rsidRPr="008B21D9">
          <w:rPr>
            <w:rStyle w:val="nx"/>
            <w:color w:val="333333"/>
            <w:sz w:val="22"/>
            <w:rPrChange w:id="108" w:author="罗雄泽" w:date="2017-08-10T16:31:00Z">
              <w:rPr>
                <w:rStyle w:val="nx"/>
                <w:color w:val="333333"/>
              </w:rPr>
            </w:rPrChange>
          </w:rPr>
          <w:t>on</w:t>
        </w:r>
        <w:r w:rsidRPr="008B21D9">
          <w:rPr>
            <w:rStyle w:val="p"/>
            <w:color w:val="333333"/>
            <w:sz w:val="22"/>
            <w:rPrChange w:id="109" w:author="罗雄泽" w:date="2017-08-10T16:31:00Z">
              <w:rPr>
                <w:rStyle w:val="p"/>
                <w:color w:val="333333"/>
              </w:rPr>
            </w:rPrChange>
          </w:rPr>
          <w:t>(</w:t>
        </w:r>
        <w:r w:rsidRPr="008B21D9">
          <w:rPr>
            <w:rStyle w:val="s1"/>
            <w:color w:val="DD3322"/>
            <w:sz w:val="22"/>
            <w:rPrChange w:id="110" w:author="罗雄泽" w:date="2017-08-10T16:31:00Z">
              <w:rPr>
                <w:rStyle w:val="s1"/>
                <w:color w:val="DD3322"/>
              </w:rPr>
            </w:rPrChange>
          </w:rPr>
          <w:t>'ready'</w:t>
        </w:r>
        <w:r w:rsidRPr="008B21D9">
          <w:rPr>
            <w:rStyle w:val="p"/>
            <w:color w:val="333333"/>
            <w:sz w:val="22"/>
            <w:rPrChange w:id="111" w:author="罗雄泽" w:date="2017-08-10T16:31:00Z">
              <w:rPr>
                <w:rStyle w:val="p"/>
                <w:color w:val="333333"/>
              </w:rPr>
            </w:rPrChange>
          </w:rPr>
          <w:t>,</w:t>
        </w:r>
        <w:r w:rsidRPr="008B21D9">
          <w:rPr>
            <w:rStyle w:val="HTML0"/>
            <w:color w:val="333333"/>
            <w:sz w:val="22"/>
            <w:rPrChange w:id="112" w:author="罗雄泽" w:date="2017-08-10T16:31:00Z">
              <w:rPr>
                <w:rStyle w:val="HTML0"/>
                <w:color w:val="333333"/>
              </w:rPr>
            </w:rPrChange>
          </w:rPr>
          <w:t xml:space="preserve"> </w:t>
        </w:r>
        <w:r w:rsidRPr="008B21D9">
          <w:rPr>
            <w:rStyle w:val="kd"/>
            <w:b/>
            <w:bCs/>
            <w:color w:val="333333"/>
            <w:sz w:val="22"/>
            <w:rPrChange w:id="113" w:author="罗雄泽" w:date="2017-08-10T16:31:00Z">
              <w:rPr>
                <w:rStyle w:val="kd"/>
                <w:b/>
                <w:bCs/>
                <w:color w:val="333333"/>
              </w:rPr>
            </w:rPrChange>
          </w:rPr>
          <w:t>function</w:t>
        </w:r>
        <w:r w:rsidRPr="008B21D9">
          <w:rPr>
            <w:rStyle w:val="p"/>
            <w:color w:val="333333"/>
            <w:sz w:val="22"/>
            <w:rPrChange w:id="114" w:author="罗雄泽" w:date="2017-08-10T16:31:00Z">
              <w:rPr>
                <w:rStyle w:val="p"/>
                <w:color w:val="333333"/>
              </w:rPr>
            </w:rPrChange>
          </w:rPr>
          <w:t>()</w:t>
        </w:r>
        <w:r w:rsidRPr="008B21D9">
          <w:rPr>
            <w:rStyle w:val="HTML0"/>
            <w:color w:val="333333"/>
            <w:sz w:val="22"/>
            <w:rPrChange w:id="115" w:author="罗雄泽" w:date="2017-08-10T16:31:00Z">
              <w:rPr>
                <w:rStyle w:val="HTML0"/>
                <w:color w:val="333333"/>
              </w:rPr>
            </w:rPrChange>
          </w:rPr>
          <w:t xml:space="preserve"> </w:t>
        </w:r>
        <w:r w:rsidRPr="008B21D9">
          <w:rPr>
            <w:rStyle w:val="p"/>
            <w:color w:val="333333"/>
            <w:sz w:val="22"/>
            <w:rPrChange w:id="116" w:author="罗雄泽" w:date="2017-08-10T16:31:00Z">
              <w:rPr>
                <w:rStyle w:val="p"/>
                <w:color w:val="333333"/>
              </w:rPr>
            </w:rPrChange>
          </w:rPr>
          <w:t>{</w:t>
        </w:r>
      </w:ins>
    </w:p>
    <w:p w:rsidR="008B21D9" w:rsidRPr="008B21D9" w:rsidRDefault="008B21D9" w:rsidP="008B21D9">
      <w:pPr>
        <w:pStyle w:val="HTML"/>
        <w:shd w:val="clear" w:color="auto" w:fill="EBEEF5"/>
        <w:spacing w:before="240" w:after="240" w:line="200" w:lineRule="exact"/>
        <w:rPr>
          <w:ins w:id="117" w:author="罗雄泽" w:date="2017-08-10T16:30:00Z"/>
          <w:rStyle w:val="HTML0"/>
          <w:color w:val="333333"/>
          <w:sz w:val="22"/>
          <w:rPrChange w:id="118" w:author="罗雄泽" w:date="2017-08-10T16:31:00Z">
            <w:rPr>
              <w:ins w:id="119" w:author="罗雄泽" w:date="2017-08-10T16:30:00Z"/>
              <w:rStyle w:val="HTML0"/>
              <w:color w:val="333333"/>
            </w:rPr>
          </w:rPrChange>
        </w:rPr>
        <w:pPrChange w:id="120" w:author="罗雄泽" w:date="2017-08-10T16:31:00Z">
          <w:pPr>
            <w:pStyle w:val="HTML"/>
            <w:shd w:val="clear" w:color="auto" w:fill="EBEEF5"/>
            <w:spacing w:before="240" w:after="240"/>
          </w:pPr>
        </w:pPrChange>
      </w:pPr>
      <w:ins w:id="121" w:author="罗雄泽" w:date="2017-08-10T16:30:00Z">
        <w:r w:rsidRPr="008B21D9">
          <w:rPr>
            <w:rStyle w:val="HTML0"/>
            <w:color w:val="333333"/>
            <w:sz w:val="22"/>
            <w:rPrChange w:id="122" w:author="罗雄泽" w:date="2017-08-10T16:31:00Z">
              <w:rPr>
                <w:rStyle w:val="HTML0"/>
                <w:color w:val="333333"/>
              </w:rPr>
            </w:rPrChange>
          </w:rPr>
          <w:t xml:space="preserve">    </w:t>
        </w:r>
        <w:r w:rsidRPr="008B21D9">
          <w:rPr>
            <w:rStyle w:val="nx"/>
            <w:color w:val="333333"/>
            <w:sz w:val="22"/>
            <w:rPrChange w:id="123" w:author="罗雄泽" w:date="2017-08-10T16:31:00Z">
              <w:rPr>
                <w:rStyle w:val="nx"/>
                <w:color w:val="333333"/>
              </w:rPr>
            </w:rPrChange>
          </w:rPr>
          <w:t>mainWindow</w:t>
        </w:r>
        <w:r w:rsidRPr="008B21D9">
          <w:rPr>
            <w:rStyle w:val="HTML0"/>
            <w:color w:val="333333"/>
            <w:sz w:val="22"/>
            <w:rPrChange w:id="124" w:author="罗雄泽" w:date="2017-08-10T16:31:00Z">
              <w:rPr>
                <w:rStyle w:val="HTML0"/>
                <w:color w:val="333333"/>
              </w:rPr>
            </w:rPrChange>
          </w:rPr>
          <w:t xml:space="preserve"> </w:t>
        </w:r>
        <w:r w:rsidRPr="008B21D9">
          <w:rPr>
            <w:rStyle w:val="o"/>
            <w:b/>
            <w:bCs/>
            <w:color w:val="333333"/>
            <w:sz w:val="22"/>
            <w:rPrChange w:id="125" w:author="罗雄泽" w:date="2017-08-10T16:31:00Z">
              <w:rPr>
                <w:rStyle w:val="o"/>
                <w:b/>
                <w:bCs/>
                <w:color w:val="333333"/>
              </w:rPr>
            </w:rPrChange>
          </w:rPr>
          <w:t>=</w:t>
        </w:r>
        <w:r w:rsidRPr="008B21D9">
          <w:rPr>
            <w:rStyle w:val="HTML0"/>
            <w:color w:val="333333"/>
            <w:sz w:val="22"/>
            <w:rPrChange w:id="126" w:author="罗雄泽" w:date="2017-08-10T16:31:00Z">
              <w:rPr>
                <w:rStyle w:val="HTML0"/>
                <w:color w:val="333333"/>
              </w:rPr>
            </w:rPrChange>
          </w:rPr>
          <w:t xml:space="preserve"> </w:t>
        </w:r>
        <w:r w:rsidRPr="008B21D9">
          <w:rPr>
            <w:rStyle w:val="k"/>
            <w:b/>
            <w:bCs/>
            <w:color w:val="333333"/>
            <w:sz w:val="22"/>
            <w:rPrChange w:id="127" w:author="罗雄泽" w:date="2017-08-10T16:31:00Z">
              <w:rPr>
                <w:rStyle w:val="k"/>
                <w:b/>
                <w:bCs/>
                <w:color w:val="333333"/>
              </w:rPr>
            </w:rPrChange>
          </w:rPr>
          <w:t>new</w:t>
        </w:r>
        <w:r w:rsidRPr="008B21D9">
          <w:rPr>
            <w:rStyle w:val="HTML0"/>
            <w:color w:val="333333"/>
            <w:sz w:val="22"/>
            <w:rPrChange w:id="128" w:author="罗雄泽" w:date="2017-08-10T16:31:00Z">
              <w:rPr>
                <w:rStyle w:val="HTML0"/>
                <w:color w:val="333333"/>
              </w:rPr>
            </w:rPrChange>
          </w:rPr>
          <w:t xml:space="preserve"> </w:t>
        </w:r>
        <w:r w:rsidRPr="008B21D9">
          <w:rPr>
            <w:rStyle w:val="nx"/>
            <w:color w:val="333333"/>
            <w:sz w:val="22"/>
            <w:rPrChange w:id="129" w:author="罗雄泽" w:date="2017-08-10T16:31:00Z">
              <w:rPr>
                <w:rStyle w:val="nx"/>
                <w:color w:val="333333"/>
              </w:rPr>
            </w:rPrChange>
          </w:rPr>
          <w:t>BrowserWindow</w:t>
        </w:r>
        <w:r w:rsidRPr="008B21D9">
          <w:rPr>
            <w:rStyle w:val="p"/>
            <w:color w:val="333333"/>
            <w:sz w:val="22"/>
            <w:rPrChange w:id="130" w:author="罗雄泽" w:date="2017-08-10T16:31:00Z">
              <w:rPr>
                <w:rStyle w:val="p"/>
                <w:color w:val="333333"/>
              </w:rPr>
            </w:rPrChange>
          </w:rPr>
          <w:t>({</w:t>
        </w:r>
      </w:ins>
    </w:p>
    <w:p w:rsidR="008B21D9" w:rsidRPr="008B21D9" w:rsidRDefault="008B21D9" w:rsidP="008B21D9">
      <w:pPr>
        <w:pStyle w:val="HTML"/>
        <w:shd w:val="clear" w:color="auto" w:fill="EBEEF5"/>
        <w:spacing w:before="240" w:after="240" w:line="200" w:lineRule="exact"/>
        <w:rPr>
          <w:ins w:id="131" w:author="罗雄泽" w:date="2017-08-10T16:30:00Z"/>
          <w:rStyle w:val="HTML0"/>
          <w:color w:val="333333"/>
          <w:sz w:val="22"/>
          <w:rPrChange w:id="132" w:author="罗雄泽" w:date="2017-08-10T16:31:00Z">
            <w:rPr>
              <w:ins w:id="133" w:author="罗雄泽" w:date="2017-08-10T16:30:00Z"/>
              <w:rStyle w:val="HTML0"/>
              <w:color w:val="333333"/>
            </w:rPr>
          </w:rPrChange>
        </w:rPr>
        <w:pPrChange w:id="134" w:author="罗雄泽" w:date="2017-08-10T16:31:00Z">
          <w:pPr>
            <w:pStyle w:val="HTML"/>
            <w:shd w:val="clear" w:color="auto" w:fill="EBEEF5"/>
            <w:spacing w:before="240" w:after="240"/>
          </w:pPr>
        </w:pPrChange>
      </w:pPr>
      <w:ins w:id="135" w:author="罗雄泽" w:date="2017-08-10T16:30:00Z">
        <w:r w:rsidRPr="008B21D9">
          <w:rPr>
            <w:rStyle w:val="HTML0"/>
            <w:color w:val="333333"/>
            <w:sz w:val="22"/>
            <w:rPrChange w:id="136" w:author="罗雄泽" w:date="2017-08-10T16:31:00Z">
              <w:rPr>
                <w:rStyle w:val="HTML0"/>
                <w:color w:val="333333"/>
              </w:rPr>
            </w:rPrChange>
          </w:rPr>
          <w:t xml:space="preserve">        </w:t>
        </w:r>
        <w:r w:rsidRPr="008B21D9">
          <w:rPr>
            <w:rStyle w:val="nx"/>
            <w:color w:val="333333"/>
            <w:sz w:val="22"/>
            <w:rPrChange w:id="137" w:author="罗雄泽" w:date="2017-08-10T16:31:00Z">
              <w:rPr>
                <w:rStyle w:val="nx"/>
                <w:color w:val="333333"/>
              </w:rPr>
            </w:rPrChange>
          </w:rPr>
          <w:t>height</w:t>
        </w:r>
        <w:r w:rsidRPr="008B21D9">
          <w:rPr>
            <w:rStyle w:val="o"/>
            <w:b/>
            <w:bCs/>
            <w:color w:val="333333"/>
            <w:sz w:val="22"/>
            <w:rPrChange w:id="138" w:author="罗雄泽" w:date="2017-08-10T16:31:00Z">
              <w:rPr>
                <w:rStyle w:val="o"/>
                <w:b/>
                <w:bCs/>
                <w:color w:val="333333"/>
              </w:rPr>
            </w:rPrChange>
          </w:rPr>
          <w:t>:</w:t>
        </w:r>
        <w:r w:rsidRPr="008B21D9">
          <w:rPr>
            <w:rStyle w:val="HTML0"/>
            <w:color w:val="333333"/>
            <w:sz w:val="22"/>
            <w:rPrChange w:id="139" w:author="罗雄泽" w:date="2017-08-10T16:31:00Z">
              <w:rPr>
                <w:rStyle w:val="HTML0"/>
                <w:color w:val="333333"/>
              </w:rPr>
            </w:rPrChange>
          </w:rPr>
          <w:t xml:space="preserve"> </w:t>
        </w:r>
        <w:r w:rsidRPr="008B21D9">
          <w:rPr>
            <w:rStyle w:val="mi"/>
            <w:color w:val="009999"/>
            <w:sz w:val="22"/>
            <w:rPrChange w:id="140" w:author="罗雄泽" w:date="2017-08-10T16:31:00Z">
              <w:rPr>
                <w:rStyle w:val="mi"/>
                <w:color w:val="009999"/>
              </w:rPr>
            </w:rPrChange>
          </w:rPr>
          <w:t>600</w:t>
        </w:r>
        <w:r w:rsidRPr="008B21D9">
          <w:rPr>
            <w:rStyle w:val="p"/>
            <w:color w:val="333333"/>
            <w:sz w:val="22"/>
            <w:rPrChange w:id="141" w:author="罗雄泽" w:date="2017-08-10T16:31:00Z">
              <w:rPr>
                <w:rStyle w:val="p"/>
                <w:color w:val="333333"/>
              </w:rPr>
            </w:rPrChange>
          </w:rPr>
          <w:t>,</w:t>
        </w:r>
      </w:ins>
    </w:p>
    <w:p w:rsidR="008B21D9" w:rsidRPr="008B21D9" w:rsidRDefault="008B21D9" w:rsidP="008B21D9">
      <w:pPr>
        <w:pStyle w:val="HTML"/>
        <w:shd w:val="clear" w:color="auto" w:fill="EBEEF5"/>
        <w:spacing w:before="240" w:after="240" w:line="200" w:lineRule="exact"/>
        <w:rPr>
          <w:ins w:id="142" w:author="罗雄泽" w:date="2017-08-10T16:30:00Z"/>
          <w:rStyle w:val="HTML0"/>
          <w:color w:val="333333"/>
          <w:sz w:val="22"/>
          <w:rPrChange w:id="143" w:author="罗雄泽" w:date="2017-08-10T16:31:00Z">
            <w:rPr>
              <w:ins w:id="144" w:author="罗雄泽" w:date="2017-08-10T16:30:00Z"/>
              <w:rStyle w:val="HTML0"/>
              <w:color w:val="333333"/>
            </w:rPr>
          </w:rPrChange>
        </w:rPr>
        <w:pPrChange w:id="145" w:author="罗雄泽" w:date="2017-08-10T16:31:00Z">
          <w:pPr>
            <w:pStyle w:val="HTML"/>
            <w:shd w:val="clear" w:color="auto" w:fill="EBEEF5"/>
            <w:spacing w:before="240" w:after="240"/>
          </w:pPr>
        </w:pPrChange>
      </w:pPr>
      <w:ins w:id="146" w:author="罗雄泽" w:date="2017-08-10T16:30:00Z">
        <w:r w:rsidRPr="008B21D9">
          <w:rPr>
            <w:rStyle w:val="HTML0"/>
            <w:color w:val="333333"/>
            <w:sz w:val="22"/>
            <w:rPrChange w:id="147" w:author="罗雄泽" w:date="2017-08-10T16:31:00Z">
              <w:rPr>
                <w:rStyle w:val="HTML0"/>
                <w:color w:val="333333"/>
              </w:rPr>
            </w:rPrChange>
          </w:rPr>
          <w:t xml:space="preserve">        </w:t>
        </w:r>
        <w:r w:rsidRPr="008B21D9">
          <w:rPr>
            <w:rStyle w:val="nx"/>
            <w:color w:val="333333"/>
            <w:sz w:val="22"/>
            <w:rPrChange w:id="148" w:author="罗雄泽" w:date="2017-08-10T16:31:00Z">
              <w:rPr>
                <w:rStyle w:val="nx"/>
                <w:color w:val="333333"/>
              </w:rPr>
            </w:rPrChange>
          </w:rPr>
          <w:t>width</w:t>
        </w:r>
        <w:r w:rsidRPr="008B21D9">
          <w:rPr>
            <w:rStyle w:val="o"/>
            <w:b/>
            <w:bCs/>
            <w:color w:val="333333"/>
            <w:sz w:val="22"/>
            <w:rPrChange w:id="149" w:author="罗雄泽" w:date="2017-08-10T16:31:00Z">
              <w:rPr>
                <w:rStyle w:val="o"/>
                <w:b/>
                <w:bCs/>
                <w:color w:val="333333"/>
              </w:rPr>
            </w:rPrChange>
          </w:rPr>
          <w:t>:</w:t>
        </w:r>
        <w:r w:rsidRPr="008B21D9">
          <w:rPr>
            <w:rStyle w:val="HTML0"/>
            <w:color w:val="333333"/>
            <w:sz w:val="22"/>
            <w:rPrChange w:id="150" w:author="罗雄泽" w:date="2017-08-10T16:31:00Z">
              <w:rPr>
                <w:rStyle w:val="HTML0"/>
                <w:color w:val="333333"/>
              </w:rPr>
            </w:rPrChange>
          </w:rPr>
          <w:t xml:space="preserve"> </w:t>
        </w:r>
        <w:r w:rsidRPr="008B21D9">
          <w:rPr>
            <w:rStyle w:val="mi"/>
            <w:color w:val="009999"/>
            <w:sz w:val="22"/>
            <w:rPrChange w:id="151" w:author="罗雄泽" w:date="2017-08-10T16:31:00Z">
              <w:rPr>
                <w:rStyle w:val="mi"/>
                <w:color w:val="009999"/>
              </w:rPr>
            </w:rPrChange>
          </w:rPr>
          <w:t>800</w:t>
        </w:r>
      </w:ins>
    </w:p>
    <w:p w:rsidR="008B21D9" w:rsidRPr="008B21D9" w:rsidRDefault="008B21D9" w:rsidP="008B21D9">
      <w:pPr>
        <w:pStyle w:val="HTML"/>
        <w:shd w:val="clear" w:color="auto" w:fill="EBEEF5"/>
        <w:spacing w:before="240" w:after="240" w:line="200" w:lineRule="exact"/>
        <w:rPr>
          <w:ins w:id="152" w:author="罗雄泽" w:date="2017-08-10T16:30:00Z"/>
          <w:rStyle w:val="HTML0"/>
          <w:color w:val="333333"/>
          <w:sz w:val="22"/>
          <w:rPrChange w:id="153" w:author="罗雄泽" w:date="2017-08-10T16:31:00Z">
            <w:rPr>
              <w:ins w:id="154" w:author="罗雄泽" w:date="2017-08-10T16:30:00Z"/>
              <w:rStyle w:val="HTML0"/>
              <w:color w:val="333333"/>
            </w:rPr>
          </w:rPrChange>
        </w:rPr>
        <w:pPrChange w:id="155" w:author="罗雄泽" w:date="2017-08-10T16:31:00Z">
          <w:pPr>
            <w:pStyle w:val="HTML"/>
            <w:shd w:val="clear" w:color="auto" w:fill="EBEEF5"/>
            <w:spacing w:before="240" w:after="240"/>
          </w:pPr>
        </w:pPrChange>
      </w:pPr>
      <w:ins w:id="156" w:author="罗雄泽" w:date="2017-08-10T16:30:00Z">
        <w:r w:rsidRPr="008B21D9">
          <w:rPr>
            <w:rStyle w:val="HTML0"/>
            <w:color w:val="333333"/>
            <w:sz w:val="22"/>
            <w:rPrChange w:id="157" w:author="罗雄泽" w:date="2017-08-10T16:31:00Z">
              <w:rPr>
                <w:rStyle w:val="HTML0"/>
                <w:color w:val="333333"/>
              </w:rPr>
            </w:rPrChange>
          </w:rPr>
          <w:t xml:space="preserve">    </w:t>
        </w:r>
        <w:r w:rsidRPr="008B21D9">
          <w:rPr>
            <w:rStyle w:val="p"/>
            <w:color w:val="333333"/>
            <w:sz w:val="22"/>
            <w:rPrChange w:id="158" w:author="罗雄泽" w:date="2017-08-10T16:31:00Z">
              <w:rPr>
                <w:rStyle w:val="p"/>
                <w:color w:val="333333"/>
              </w:rPr>
            </w:rPrChange>
          </w:rPr>
          <w:t>});</w:t>
        </w:r>
      </w:ins>
    </w:p>
    <w:p w:rsidR="008B21D9" w:rsidRPr="008B21D9" w:rsidRDefault="008B21D9" w:rsidP="008B21D9">
      <w:pPr>
        <w:pStyle w:val="HTML"/>
        <w:shd w:val="clear" w:color="auto" w:fill="EBEEF5"/>
        <w:spacing w:before="240" w:after="240" w:line="200" w:lineRule="exact"/>
        <w:rPr>
          <w:ins w:id="159" w:author="罗雄泽" w:date="2017-08-10T16:30:00Z"/>
          <w:rStyle w:val="HTML0"/>
          <w:color w:val="333333"/>
          <w:sz w:val="22"/>
          <w:rPrChange w:id="160" w:author="罗雄泽" w:date="2017-08-10T16:31:00Z">
            <w:rPr>
              <w:ins w:id="161" w:author="罗雄泽" w:date="2017-08-10T16:30:00Z"/>
              <w:rStyle w:val="HTML0"/>
              <w:color w:val="333333"/>
            </w:rPr>
          </w:rPrChange>
        </w:rPr>
        <w:pPrChange w:id="162" w:author="罗雄泽" w:date="2017-08-10T16:31:00Z">
          <w:pPr>
            <w:pStyle w:val="HTML"/>
            <w:shd w:val="clear" w:color="auto" w:fill="EBEEF5"/>
            <w:spacing w:before="240" w:after="240"/>
          </w:pPr>
        </w:pPrChange>
      </w:pPr>
    </w:p>
    <w:p w:rsidR="008B21D9" w:rsidRPr="008B21D9" w:rsidRDefault="008B21D9" w:rsidP="008B21D9">
      <w:pPr>
        <w:pStyle w:val="HTML"/>
        <w:shd w:val="clear" w:color="auto" w:fill="EBEEF5"/>
        <w:spacing w:before="240" w:after="240" w:line="200" w:lineRule="exact"/>
        <w:rPr>
          <w:ins w:id="163" w:author="罗雄泽" w:date="2017-08-10T16:30:00Z"/>
          <w:rStyle w:val="HTML0"/>
          <w:color w:val="333333"/>
          <w:sz w:val="22"/>
          <w:rPrChange w:id="164" w:author="罗雄泽" w:date="2017-08-10T16:31:00Z">
            <w:rPr>
              <w:ins w:id="165" w:author="罗雄泽" w:date="2017-08-10T16:30:00Z"/>
              <w:rStyle w:val="HTML0"/>
              <w:color w:val="333333"/>
            </w:rPr>
          </w:rPrChange>
        </w:rPr>
        <w:pPrChange w:id="166" w:author="罗雄泽" w:date="2017-08-10T16:31:00Z">
          <w:pPr>
            <w:pStyle w:val="HTML"/>
            <w:shd w:val="clear" w:color="auto" w:fill="EBEEF5"/>
            <w:spacing w:before="240" w:after="240"/>
          </w:pPr>
        </w:pPrChange>
      </w:pPr>
      <w:ins w:id="167" w:author="罗雄泽" w:date="2017-08-10T16:30:00Z">
        <w:r w:rsidRPr="008B21D9">
          <w:rPr>
            <w:rStyle w:val="HTML0"/>
            <w:color w:val="333333"/>
            <w:sz w:val="22"/>
            <w:rPrChange w:id="168" w:author="罗雄泽" w:date="2017-08-10T16:31:00Z">
              <w:rPr>
                <w:rStyle w:val="HTML0"/>
                <w:color w:val="333333"/>
              </w:rPr>
            </w:rPrChange>
          </w:rPr>
          <w:t xml:space="preserve">    </w:t>
        </w:r>
        <w:r w:rsidRPr="008B21D9">
          <w:rPr>
            <w:rStyle w:val="nx"/>
            <w:color w:val="333333"/>
            <w:sz w:val="22"/>
            <w:rPrChange w:id="169" w:author="罗雄泽" w:date="2017-08-10T16:31:00Z">
              <w:rPr>
                <w:rStyle w:val="nx"/>
                <w:color w:val="333333"/>
              </w:rPr>
            </w:rPrChange>
          </w:rPr>
          <w:t>mainWindow</w:t>
        </w:r>
        <w:r w:rsidRPr="008B21D9">
          <w:rPr>
            <w:rStyle w:val="p"/>
            <w:color w:val="333333"/>
            <w:sz w:val="22"/>
            <w:rPrChange w:id="170" w:author="罗雄泽" w:date="2017-08-10T16:31:00Z">
              <w:rPr>
                <w:rStyle w:val="p"/>
                <w:color w:val="333333"/>
              </w:rPr>
            </w:rPrChange>
          </w:rPr>
          <w:t>.</w:t>
        </w:r>
        <w:r w:rsidRPr="008B21D9">
          <w:rPr>
            <w:rStyle w:val="nx"/>
            <w:color w:val="333333"/>
            <w:sz w:val="22"/>
            <w:rPrChange w:id="171" w:author="罗雄泽" w:date="2017-08-10T16:31:00Z">
              <w:rPr>
                <w:rStyle w:val="nx"/>
                <w:color w:val="333333"/>
              </w:rPr>
            </w:rPrChange>
          </w:rPr>
          <w:t>loadUrl</w:t>
        </w:r>
        <w:r w:rsidRPr="008B21D9">
          <w:rPr>
            <w:rStyle w:val="p"/>
            <w:color w:val="333333"/>
            <w:sz w:val="22"/>
            <w:rPrChange w:id="172" w:author="罗雄泽" w:date="2017-08-10T16:31:00Z">
              <w:rPr>
                <w:rStyle w:val="p"/>
                <w:color w:val="333333"/>
              </w:rPr>
            </w:rPrChange>
          </w:rPr>
          <w:t>(</w:t>
        </w:r>
        <w:r w:rsidRPr="008B21D9">
          <w:rPr>
            <w:rStyle w:val="s1"/>
            <w:color w:val="DD3322"/>
            <w:sz w:val="22"/>
            <w:rPrChange w:id="173" w:author="罗雄泽" w:date="2017-08-10T16:31:00Z">
              <w:rPr>
                <w:rStyle w:val="s1"/>
                <w:color w:val="DD3322"/>
              </w:rPr>
            </w:rPrChange>
          </w:rPr>
          <w:t>'file://'</w:t>
        </w:r>
        <w:r w:rsidRPr="008B21D9">
          <w:rPr>
            <w:rStyle w:val="HTML0"/>
            <w:color w:val="333333"/>
            <w:sz w:val="22"/>
            <w:rPrChange w:id="174" w:author="罗雄泽" w:date="2017-08-10T16:31:00Z">
              <w:rPr>
                <w:rStyle w:val="HTML0"/>
                <w:color w:val="333333"/>
              </w:rPr>
            </w:rPrChange>
          </w:rPr>
          <w:t xml:space="preserve"> </w:t>
        </w:r>
        <w:r w:rsidRPr="008B21D9">
          <w:rPr>
            <w:rStyle w:val="o"/>
            <w:b/>
            <w:bCs/>
            <w:color w:val="333333"/>
            <w:sz w:val="22"/>
            <w:rPrChange w:id="175" w:author="罗雄泽" w:date="2017-08-10T16:31:00Z">
              <w:rPr>
                <w:rStyle w:val="o"/>
                <w:b/>
                <w:bCs/>
                <w:color w:val="333333"/>
              </w:rPr>
            </w:rPrChange>
          </w:rPr>
          <w:t>+</w:t>
        </w:r>
        <w:r w:rsidRPr="008B21D9">
          <w:rPr>
            <w:rStyle w:val="HTML0"/>
            <w:color w:val="333333"/>
            <w:sz w:val="22"/>
            <w:rPrChange w:id="176" w:author="罗雄泽" w:date="2017-08-10T16:31:00Z">
              <w:rPr>
                <w:rStyle w:val="HTML0"/>
                <w:color w:val="333333"/>
              </w:rPr>
            </w:rPrChange>
          </w:rPr>
          <w:t xml:space="preserve"> </w:t>
        </w:r>
        <w:r w:rsidRPr="008B21D9">
          <w:rPr>
            <w:rStyle w:val="nx"/>
            <w:color w:val="333333"/>
            <w:sz w:val="22"/>
            <w:rPrChange w:id="177" w:author="罗雄泽" w:date="2017-08-10T16:31:00Z">
              <w:rPr>
                <w:rStyle w:val="nx"/>
                <w:color w:val="333333"/>
              </w:rPr>
            </w:rPrChange>
          </w:rPr>
          <w:t>__dirname</w:t>
        </w:r>
        <w:r w:rsidRPr="008B21D9">
          <w:rPr>
            <w:rStyle w:val="HTML0"/>
            <w:color w:val="333333"/>
            <w:sz w:val="22"/>
            <w:rPrChange w:id="178" w:author="罗雄泽" w:date="2017-08-10T16:31:00Z">
              <w:rPr>
                <w:rStyle w:val="HTML0"/>
                <w:color w:val="333333"/>
              </w:rPr>
            </w:rPrChange>
          </w:rPr>
          <w:t xml:space="preserve"> </w:t>
        </w:r>
        <w:r w:rsidRPr="008B21D9">
          <w:rPr>
            <w:rStyle w:val="o"/>
            <w:b/>
            <w:bCs/>
            <w:color w:val="333333"/>
            <w:sz w:val="22"/>
            <w:rPrChange w:id="179" w:author="罗雄泽" w:date="2017-08-10T16:31:00Z">
              <w:rPr>
                <w:rStyle w:val="o"/>
                <w:b/>
                <w:bCs/>
                <w:color w:val="333333"/>
              </w:rPr>
            </w:rPrChange>
          </w:rPr>
          <w:t>+</w:t>
        </w:r>
        <w:r w:rsidRPr="008B21D9">
          <w:rPr>
            <w:rStyle w:val="HTML0"/>
            <w:color w:val="333333"/>
            <w:sz w:val="22"/>
            <w:rPrChange w:id="180" w:author="罗雄泽" w:date="2017-08-10T16:31:00Z">
              <w:rPr>
                <w:rStyle w:val="HTML0"/>
                <w:color w:val="333333"/>
              </w:rPr>
            </w:rPrChange>
          </w:rPr>
          <w:t xml:space="preserve"> </w:t>
        </w:r>
        <w:r w:rsidRPr="008B21D9">
          <w:rPr>
            <w:rStyle w:val="s1"/>
            <w:color w:val="DD3322"/>
            <w:sz w:val="22"/>
            <w:rPrChange w:id="181" w:author="罗雄泽" w:date="2017-08-10T16:31:00Z">
              <w:rPr>
                <w:rStyle w:val="s1"/>
                <w:color w:val="DD3322"/>
              </w:rPr>
            </w:rPrChange>
          </w:rPr>
          <w:t>'/app/index.html'</w:t>
        </w:r>
        <w:r w:rsidRPr="008B21D9">
          <w:rPr>
            <w:rStyle w:val="p"/>
            <w:color w:val="333333"/>
            <w:sz w:val="22"/>
            <w:rPrChange w:id="182" w:author="罗雄泽" w:date="2017-08-10T16:31:00Z">
              <w:rPr>
                <w:rStyle w:val="p"/>
                <w:color w:val="333333"/>
              </w:rPr>
            </w:rPrChange>
          </w:rPr>
          <w:t>);</w:t>
        </w:r>
      </w:ins>
    </w:p>
    <w:p w:rsidR="008B21D9" w:rsidRPr="008B21D9" w:rsidRDefault="008B21D9" w:rsidP="008B21D9">
      <w:pPr>
        <w:pStyle w:val="HTML"/>
        <w:shd w:val="clear" w:color="auto" w:fill="EBEEF5"/>
        <w:spacing w:before="240" w:after="240" w:line="200" w:lineRule="exact"/>
        <w:rPr>
          <w:ins w:id="183" w:author="罗雄泽" w:date="2017-08-10T16:30:00Z"/>
          <w:rFonts w:ascii="Consolas" w:hAnsi="Consolas" w:cs="Consolas"/>
          <w:color w:val="333333"/>
          <w:sz w:val="19"/>
          <w:szCs w:val="21"/>
          <w:rPrChange w:id="184" w:author="罗雄泽" w:date="2017-08-10T16:31:00Z">
            <w:rPr>
              <w:ins w:id="185" w:author="罗雄泽" w:date="2017-08-10T16:30:00Z"/>
              <w:rFonts w:ascii="Consolas" w:hAnsi="Consolas" w:cs="Consolas"/>
              <w:color w:val="333333"/>
              <w:sz w:val="21"/>
              <w:szCs w:val="21"/>
            </w:rPr>
          </w:rPrChange>
        </w:rPr>
        <w:pPrChange w:id="186" w:author="罗雄泽" w:date="2017-08-10T16:31:00Z">
          <w:pPr>
            <w:pStyle w:val="HTML"/>
            <w:shd w:val="clear" w:color="auto" w:fill="EBEEF5"/>
            <w:spacing w:before="240" w:after="240"/>
          </w:pPr>
        </w:pPrChange>
      </w:pPr>
      <w:ins w:id="187" w:author="罗雄泽" w:date="2017-08-10T16:30:00Z">
        <w:r w:rsidRPr="008B21D9">
          <w:rPr>
            <w:rStyle w:val="p"/>
            <w:color w:val="333333"/>
            <w:sz w:val="22"/>
            <w:rPrChange w:id="188" w:author="罗雄泽" w:date="2017-08-10T16:31:00Z">
              <w:rPr>
                <w:rStyle w:val="p"/>
                <w:color w:val="333333"/>
              </w:rPr>
            </w:rPrChange>
          </w:rPr>
          <w:t>});</w:t>
        </w:r>
      </w:ins>
    </w:p>
    <w:p w:rsidR="008B21D9" w:rsidRDefault="008B21D9">
      <w:pPr>
        <w:rPr>
          <w:ins w:id="189" w:author="罗雄泽" w:date="2017-08-10T16:31:00Z"/>
        </w:rPr>
      </w:pPr>
      <w:ins w:id="190" w:author="罗雄泽" w:date="2017-08-10T16:31:00Z">
        <w:r>
          <w:rPr>
            <w:rFonts w:hint="eastAsia"/>
          </w:rPr>
          <w:t>基础</w:t>
        </w:r>
        <w:r>
          <w:t>的</w:t>
        </w:r>
        <w:r>
          <w:rPr>
            <w:rFonts w:hint="eastAsia"/>
          </w:rPr>
          <w:t>范例</w:t>
        </w:r>
        <w:r>
          <w:t>代码</w:t>
        </w:r>
      </w:ins>
    </w:p>
    <w:p w:rsidR="008B21D9" w:rsidRDefault="008B21D9">
      <w:pPr>
        <w:rPr>
          <w:ins w:id="191" w:author="罗雄泽" w:date="2017-08-10T16:08:00Z"/>
          <w:rFonts w:hint="eastAsia"/>
        </w:rPr>
      </w:pPr>
    </w:p>
    <w:p w:rsidR="0042379D" w:rsidRDefault="0042379D">
      <w:pPr>
        <w:rPr>
          <w:ins w:id="192" w:author="罗雄泽" w:date="2017-08-10T16:08:00Z"/>
          <w:rFonts w:hint="eastAsia"/>
        </w:rPr>
      </w:pPr>
    </w:p>
    <w:p w:rsidR="0042379D" w:rsidRDefault="0042379D">
      <w:pPr>
        <w:rPr>
          <w:ins w:id="193" w:author="罗雄泽" w:date="2017-08-10T16:08:00Z"/>
          <w:rFonts w:hint="eastAsia"/>
        </w:rPr>
      </w:pPr>
    </w:p>
    <w:p w:rsidR="008F3962" w:rsidDel="0042379D" w:rsidRDefault="008F3962">
      <w:pPr>
        <w:rPr>
          <w:del w:id="194" w:author="罗雄泽" w:date="2017-08-10T16:08:00Z"/>
        </w:rPr>
      </w:pPr>
    </w:p>
    <w:p w:rsidR="008F3962" w:rsidRPr="008F3962" w:rsidDel="0042379D" w:rsidRDefault="008F3962">
      <w:pPr>
        <w:rPr>
          <w:del w:id="195" w:author="罗雄泽" w:date="2017-08-10T16:08:00Z"/>
        </w:rPr>
      </w:pPr>
    </w:p>
    <w:p w:rsidR="008F3962" w:rsidDel="0042379D" w:rsidRDefault="008F3962">
      <w:pPr>
        <w:rPr>
          <w:del w:id="196" w:author="罗雄泽" w:date="2017-08-10T16:08:00Z"/>
        </w:rPr>
      </w:pPr>
    </w:p>
    <w:p w:rsidR="008F3962" w:rsidDel="0042379D" w:rsidRDefault="008F3962">
      <w:pPr>
        <w:rPr>
          <w:del w:id="197" w:author="罗雄泽" w:date="2017-08-10T16:08:00Z"/>
        </w:rPr>
      </w:pPr>
    </w:p>
    <w:p w:rsidR="008F3962" w:rsidDel="0042379D" w:rsidRDefault="008F3962">
      <w:pPr>
        <w:rPr>
          <w:del w:id="198" w:author="罗雄泽" w:date="2017-08-10T16:08:00Z"/>
        </w:rPr>
      </w:pPr>
    </w:p>
    <w:p w:rsidR="008F3962" w:rsidDel="0042379D" w:rsidRDefault="008F3962">
      <w:pPr>
        <w:rPr>
          <w:del w:id="199" w:author="罗雄泽" w:date="2017-08-10T16:08:00Z"/>
        </w:rPr>
      </w:pPr>
    </w:p>
    <w:p w:rsidR="002D6CEF" w:rsidRPr="00D0098F" w:rsidRDefault="002D6CEF"/>
    <w:sectPr w:rsidR="002D6CEF" w:rsidRPr="00D009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45DF" w:rsidRDefault="00B845DF" w:rsidP="0042379D">
      <w:r>
        <w:separator/>
      </w:r>
    </w:p>
  </w:endnote>
  <w:endnote w:type="continuationSeparator" w:id="0">
    <w:p w:rsidR="00B845DF" w:rsidRDefault="00B845DF" w:rsidP="004237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45DF" w:rsidRDefault="00B845DF" w:rsidP="0042379D">
      <w:r>
        <w:separator/>
      </w:r>
    </w:p>
  </w:footnote>
  <w:footnote w:type="continuationSeparator" w:id="0">
    <w:p w:rsidR="00B845DF" w:rsidRDefault="00B845DF" w:rsidP="0042379D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罗雄泽">
    <w15:presenceInfo w15:providerId="AD" w15:userId="S-1-5-21-330791656-2877018704-865567347-3071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242"/>
    <w:rsid w:val="002D6CEF"/>
    <w:rsid w:val="0042379D"/>
    <w:rsid w:val="00805EE7"/>
    <w:rsid w:val="008B21D9"/>
    <w:rsid w:val="008F3962"/>
    <w:rsid w:val="00B845DF"/>
    <w:rsid w:val="00D0098F"/>
    <w:rsid w:val="00D95652"/>
    <w:rsid w:val="00E7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CC1C11-8843-4AD4-91C0-3D0BC1FBF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8F3962"/>
  </w:style>
  <w:style w:type="paragraph" w:styleId="a4">
    <w:name w:val="Balloon Text"/>
    <w:basedOn w:val="a"/>
    <w:link w:val="Char"/>
    <w:uiPriority w:val="99"/>
    <w:semiHidden/>
    <w:unhideWhenUsed/>
    <w:rsid w:val="008F396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F3962"/>
    <w:rPr>
      <w:sz w:val="18"/>
      <w:szCs w:val="18"/>
    </w:rPr>
  </w:style>
  <w:style w:type="character" w:styleId="a5">
    <w:name w:val="Strong"/>
    <w:basedOn w:val="a0"/>
    <w:uiPriority w:val="22"/>
    <w:qFormat/>
    <w:rsid w:val="008F3962"/>
    <w:rPr>
      <w:b/>
      <w:bCs/>
    </w:rPr>
  </w:style>
  <w:style w:type="character" w:customStyle="1" w:styleId="apple-converted-space">
    <w:name w:val="apple-converted-space"/>
    <w:basedOn w:val="a0"/>
    <w:rsid w:val="008F3962"/>
  </w:style>
  <w:style w:type="paragraph" w:styleId="a6">
    <w:name w:val="header"/>
    <w:basedOn w:val="a"/>
    <w:link w:val="Char0"/>
    <w:uiPriority w:val="99"/>
    <w:unhideWhenUsed/>
    <w:rsid w:val="004237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2379D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237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2379D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8B21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B21D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B21D9"/>
    <w:rPr>
      <w:rFonts w:ascii="宋体" w:eastAsia="宋体" w:hAnsi="宋体" w:cs="宋体"/>
      <w:sz w:val="24"/>
      <w:szCs w:val="24"/>
    </w:rPr>
  </w:style>
  <w:style w:type="character" w:customStyle="1" w:styleId="s1">
    <w:name w:val="s1"/>
    <w:basedOn w:val="a0"/>
    <w:rsid w:val="008B21D9"/>
  </w:style>
  <w:style w:type="character" w:customStyle="1" w:styleId="p">
    <w:name w:val="p"/>
    <w:basedOn w:val="a0"/>
    <w:rsid w:val="008B21D9"/>
  </w:style>
  <w:style w:type="character" w:customStyle="1" w:styleId="kd">
    <w:name w:val="kd"/>
    <w:basedOn w:val="a0"/>
    <w:rsid w:val="008B21D9"/>
  </w:style>
  <w:style w:type="character" w:customStyle="1" w:styleId="nx">
    <w:name w:val="nx"/>
    <w:basedOn w:val="a0"/>
    <w:rsid w:val="008B21D9"/>
  </w:style>
  <w:style w:type="character" w:customStyle="1" w:styleId="o">
    <w:name w:val="o"/>
    <w:basedOn w:val="a0"/>
    <w:rsid w:val="008B21D9"/>
  </w:style>
  <w:style w:type="character" w:customStyle="1" w:styleId="kc">
    <w:name w:val="kc"/>
    <w:basedOn w:val="a0"/>
    <w:rsid w:val="008B21D9"/>
  </w:style>
  <w:style w:type="character" w:customStyle="1" w:styleId="k">
    <w:name w:val="k"/>
    <w:basedOn w:val="a0"/>
    <w:rsid w:val="008B21D9"/>
  </w:style>
  <w:style w:type="character" w:customStyle="1" w:styleId="mi">
    <w:name w:val="mi"/>
    <w:basedOn w:val="a0"/>
    <w:rsid w:val="008B21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7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罗雄泽</dc:creator>
  <cp:keywords/>
  <dc:description/>
  <cp:lastModifiedBy>罗雄泽</cp:lastModifiedBy>
  <cp:revision>5</cp:revision>
  <dcterms:created xsi:type="dcterms:W3CDTF">2017-08-10T05:54:00Z</dcterms:created>
  <dcterms:modified xsi:type="dcterms:W3CDTF">2017-08-10T12:04:00Z</dcterms:modified>
</cp:coreProperties>
</file>