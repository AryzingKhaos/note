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42" w:rsidRPr="001F723E" w:rsidRDefault="008F3962">
      <w:pPr>
        <w:rPr>
          <w:rFonts w:ascii="微软雅黑" w:eastAsia="微软雅黑" w:hAnsi="微软雅黑"/>
          <w:sz w:val="30"/>
          <w:szCs w:val="30"/>
          <w:rPrChange w:id="0" w:author="罗雄泽" w:date="2017-08-10T13:56:00Z">
            <w:rPr/>
          </w:rPrChange>
        </w:rPr>
      </w:pPr>
      <w:proofErr w:type="spellStart"/>
      <w:r w:rsidRPr="001F723E">
        <w:rPr>
          <w:rFonts w:ascii="微软雅黑" w:eastAsia="微软雅黑" w:hAnsi="微软雅黑"/>
          <w:sz w:val="30"/>
          <w:szCs w:val="30"/>
          <w:rPrChange w:id="1" w:author="罗雄泽" w:date="2017-08-10T13:56:00Z">
            <w:rPr/>
          </w:rPrChange>
        </w:rPr>
        <w:t>eletron</w:t>
      </w:r>
      <w:proofErr w:type="spellEnd"/>
      <w:r w:rsidRPr="001F723E">
        <w:rPr>
          <w:rFonts w:ascii="微软雅黑" w:eastAsia="微软雅黑" w:hAnsi="微软雅黑" w:hint="eastAsia"/>
          <w:sz w:val="30"/>
          <w:szCs w:val="30"/>
          <w:rPrChange w:id="2" w:author="罗雄泽" w:date="2017-08-10T13:56:00Z">
            <w:rPr>
              <w:rFonts w:hint="eastAsia"/>
            </w:rPr>
          </w:rPrChange>
        </w:rPr>
        <w:t>桌面化开发</w:t>
      </w:r>
    </w:p>
    <w:p w:rsidR="008F3962" w:rsidRPr="001F723E" w:rsidRDefault="008F3962">
      <w:pPr>
        <w:rPr>
          <w:rFonts w:ascii="微软雅黑" w:eastAsia="微软雅黑" w:hAnsi="微软雅黑"/>
        </w:rPr>
      </w:pPr>
    </w:p>
    <w:p w:rsidR="008F3962" w:rsidRPr="001F723E" w:rsidRDefault="008F3962">
      <w:pPr>
        <w:rPr>
          <w:ins w:id="3" w:author="罗雄泽" w:date="2017-08-10T13:57:00Z"/>
          <w:rFonts w:ascii="微软雅黑" w:eastAsia="微软雅黑" w:hAnsi="微软雅黑"/>
        </w:rPr>
      </w:pPr>
      <w:ins w:id="4" w:author="罗雄泽" w:date="2017-08-10T13:57:00Z">
        <w:r w:rsidRPr="001F723E">
          <w:rPr>
            <w:rFonts w:ascii="微软雅黑" w:eastAsia="微软雅黑" w:hAnsi="微软雅黑" w:hint="eastAsia"/>
          </w:rPr>
          <w:t>不可</w:t>
        </w:r>
        <w:r w:rsidRPr="001F723E">
          <w:rPr>
            <w:rFonts w:ascii="微软雅黑" w:eastAsia="微软雅黑" w:hAnsi="微软雅黑"/>
          </w:rPr>
          <w:t>拖拽</w:t>
        </w:r>
      </w:ins>
    </w:p>
    <w:p w:rsidR="008F3962" w:rsidRPr="001F723E" w:rsidRDefault="008F3962">
      <w:pPr>
        <w:rPr>
          <w:ins w:id="5" w:author="罗雄泽" w:date="2017-08-10T13:57:00Z"/>
          <w:rFonts w:ascii="微软雅黑" w:eastAsia="微软雅黑" w:hAnsi="微软雅黑"/>
        </w:rPr>
      </w:pPr>
      <w:ins w:id="6" w:author="罗雄泽" w:date="2017-08-10T13:57:00Z">
        <w:r w:rsidRPr="001F723E">
          <w:rPr>
            <w:rFonts w:ascii="微软雅黑" w:eastAsia="微软雅黑" w:hAnsi="微软雅黑"/>
          </w:rPr>
          <w:t>-</w:t>
        </w:r>
        <w:proofErr w:type="spellStart"/>
        <w:r w:rsidRPr="001F723E">
          <w:rPr>
            <w:rFonts w:ascii="微软雅黑" w:eastAsia="微软雅黑" w:hAnsi="微软雅黑"/>
          </w:rPr>
          <w:t>webkit</w:t>
        </w:r>
        <w:proofErr w:type="spellEnd"/>
        <w:r w:rsidRPr="001F723E">
          <w:rPr>
            <w:rFonts w:ascii="微软雅黑" w:eastAsia="微软雅黑" w:hAnsi="微软雅黑"/>
          </w:rPr>
          <w:t>-app-region: no-drag;</w:t>
        </w:r>
      </w:ins>
    </w:p>
    <w:p w:rsidR="008F3962" w:rsidRPr="001F723E" w:rsidRDefault="008F3962">
      <w:pPr>
        <w:rPr>
          <w:rFonts w:ascii="微软雅黑" w:eastAsia="微软雅黑" w:hAnsi="微软雅黑"/>
        </w:rPr>
      </w:pPr>
    </w:p>
    <w:p w:rsidR="008F3962" w:rsidRPr="001F723E" w:rsidRDefault="008F3962">
      <w:pPr>
        <w:rPr>
          <w:ins w:id="7" w:author="罗雄泽" w:date="2017-08-10T13:57:00Z"/>
          <w:rFonts w:ascii="微软雅黑" w:eastAsia="微软雅黑" w:hAnsi="微软雅黑"/>
        </w:rPr>
      </w:pPr>
      <w:ins w:id="8" w:author="罗雄泽" w:date="2017-08-10T13:57:00Z">
        <w:r w:rsidRPr="001F723E">
          <w:rPr>
            <w:rFonts w:ascii="微软雅黑" w:eastAsia="微软雅黑" w:hAnsi="微软雅黑" w:hint="eastAsia"/>
          </w:rPr>
          <w:t>可以拖拽</w:t>
        </w:r>
      </w:ins>
    </w:p>
    <w:p w:rsidR="008F3962" w:rsidRPr="001F723E" w:rsidRDefault="008F3962" w:rsidP="008F3962">
      <w:pPr>
        <w:rPr>
          <w:ins w:id="9" w:author="罗雄泽" w:date="2017-08-10T13:57:00Z"/>
          <w:rFonts w:ascii="微软雅黑" w:eastAsia="微软雅黑" w:hAnsi="微软雅黑"/>
        </w:rPr>
      </w:pPr>
      <w:ins w:id="10" w:author="罗雄泽" w:date="2017-08-10T13:57:00Z">
        <w:r w:rsidRPr="001F723E">
          <w:rPr>
            <w:rFonts w:ascii="微软雅黑" w:eastAsia="微软雅黑" w:hAnsi="微软雅黑"/>
          </w:rPr>
          <w:t>-</w:t>
        </w:r>
        <w:proofErr w:type="spellStart"/>
        <w:r w:rsidRPr="001F723E">
          <w:rPr>
            <w:rFonts w:ascii="微软雅黑" w:eastAsia="微软雅黑" w:hAnsi="微软雅黑"/>
          </w:rPr>
          <w:t>webkit</w:t>
        </w:r>
        <w:proofErr w:type="spellEnd"/>
        <w:r w:rsidRPr="001F723E">
          <w:rPr>
            <w:rFonts w:ascii="微软雅黑" w:eastAsia="微软雅黑" w:hAnsi="微软雅黑"/>
          </w:rPr>
          <w:t>-app-region: drag;</w:t>
        </w:r>
      </w:ins>
    </w:p>
    <w:p w:rsidR="008F3962" w:rsidRPr="001F723E" w:rsidRDefault="008F3962">
      <w:pPr>
        <w:rPr>
          <w:rFonts w:ascii="微软雅黑" w:eastAsia="微软雅黑" w:hAnsi="微软雅黑"/>
        </w:rPr>
      </w:pPr>
    </w:p>
    <w:p w:rsidR="008F3962" w:rsidRPr="001F723E" w:rsidRDefault="008F3962">
      <w:pPr>
        <w:rPr>
          <w:rFonts w:ascii="微软雅黑" w:eastAsia="微软雅黑" w:hAnsi="微软雅黑"/>
        </w:rPr>
      </w:pPr>
    </w:p>
    <w:p w:rsidR="008F3962" w:rsidRPr="001F723E" w:rsidRDefault="008F3962">
      <w:pPr>
        <w:rPr>
          <w:ins w:id="11" w:author="罗雄泽" w:date="2017-08-10T13:59:00Z"/>
          <w:rFonts w:ascii="微软雅黑" w:eastAsia="微软雅黑" w:hAnsi="微软雅黑"/>
        </w:rPr>
      </w:pPr>
      <w:ins w:id="12" w:author="罗雄泽" w:date="2017-08-10T13:58:00Z">
        <w:r w:rsidRPr="001F723E">
          <w:rPr>
            <w:rFonts w:ascii="微软雅黑" w:eastAsia="微软雅黑" w:hAnsi="微软雅黑" w:hint="eastAsia"/>
          </w:rPr>
          <w:t>如果要求</w:t>
        </w:r>
        <w:r w:rsidRPr="001F723E">
          <w:rPr>
            <w:rFonts w:ascii="微软雅黑" w:eastAsia="微软雅黑" w:hAnsi="微软雅黑"/>
          </w:rPr>
          <w:t>用户</w:t>
        </w:r>
        <w:r w:rsidRPr="001F723E">
          <w:rPr>
            <w:rFonts w:ascii="微软雅黑" w:eastAsia="微软雅黑" w:hAnsi="微软雅黑" w:hint="eastAsia"/>
          </w:rPr>
          <w:t>不</w:t>
        </w:r>
        <w:r w:rsidRPr="001F723E">
          <w:rPr>
            <w:rFonts w:ascii="微软雅黑" w:eastAsia="微软雅黑" w:hAnsi="微软雅黑"/>
          </w:rPr>
          <w:t>可选择元素，那么要</w:t>
        </w:r>
      </w:ins>
    </w:p>
    <w:p w:rsidR="008F3962" w:rsidRPr="001F723E" w:rsidRDefault="008F3962">
      <w:pPr>
        <w:rPr>
          <w:ins w:id="13" w:author="罗雄泽" w:date="2017-08-10T13:58:00Z"/>
          <w:rFonts w:ascii="微软雅黑" w:eastAsia="微软雅黑" w:hAnsi="微软雅黑"/>
        </w:rPr>
      </w:pPr>
      <w:ins w:id="14" w:author="罗雄泽" w:date="2017-08-10T13:58:00Z">
        <w:r w:rsidRPr="001F723E">
          <w:rPr>
            <w:rFonts w:ascii="微软雅黑" w:eastAsia="微软雅黑" w:hAnsi="微软雅黑"/>
          </w:rPr>
          <w:t>-</w:t>
        </w:r>
        <w:proofErr w:type="spellStart"/>
        <w:proofErr w:type="gramStart"/>
        <w:r w:rsidRPr="001F723E">
          <w:rPr>
            <w:rFonts w:ascii="微软雅黑" w:eastAsia="微软雅黑" w:hAnsi="微软雅黑"/>
          </w:rPr>
          <w:t>webkit</w:t>
        </w:r>
        <w:proofErr w:type="spellEnd"/>
        <w:r w:rsidRPr="001F723E">
          <w:rPr>
            <w:rFonts w:ascii="微软雅黑" w:eastAsia="微软雅黑" w:hAnsi="微软雅黑"/>
          </w:rPr>
          <w:t>-</w:t>
        </w:r>
        <w:proofErr w:type="gramEnd"/>
        <w:r w:rsidRPr="001F723E">
          <w:rPr>
            <w:rFonts w:ascii="微软雅黑" w:eastAsia="微软雅黑" w:hAnsi="微软雅黑"/>
          </w:rPr>
          <w:t>user-select: none;</w:t>
        </w:r>
      </w:ins>
    </w:p>
    <w:p w:rsidR="008F3962" w:rsidRPr="001F723E" w:rsidRDefault="008F3962">
      <w:pPr>
        <w:rPr>
          <w:ins w:id="15" w:author="罗雄泽" w:date="2017-08-10T13:59:00Z"/>
          <w:rFonts w:ascii="微软雅黑" w:eastAsia="微软雅黑" w:hAnsi="微软雅黑"/>
        </w:rPr>
      </w:pPr>
      <w:ins w:id="16" w:author="罗雄泽" w:date="2017-08-10T13:59:00Z">
        <w:r w:rsidRPr="001F723E">
          <w:rPr>
            <w:rFonts w:ascii="微软雅黑" w:eastAsia="微软雅黑" w:hAnsi="微软雅黑" w:hint="eastAsia"/>
          </w:rPr>
          <w:t>可以</w:t>
        </w:r>
        <w:r w:rsidRPr="001F723E">
          <w:rPr>
            <w:rFonts w:ascii="微软雅黑" w:eastAsia="微软雅黑" w:hAnsi="微软雅黑"/>
          </w:rPr>
          <w:t>选择，</w:t>
        </w:r>
        <w:r w:rsidRPr="001F723E">
          <w:rPr>
            <w:rFonts w:ascii="微软雅黑" w:eastAsia="微软雅黑" w:hAnsi="微软雅黑" w:hint="eastAsia"/>
          </w:rPr>
          <w:t>则是</w:t>
        </w:r>
      </w:ins>
    </w:p>
    <w:p w:rsidR="008F3962" w:rsidRPr="001F723E" w:rsidRDefault="008F3962">
      <w:pPr>
        <w:rPr>
          <w:rFonts w:ascii="微软雅黑" w:eastAsia="微软雅黑" w:hAnsi="微软雅黑"/>
        </w:rPr>
      </w:pPr>
      <w:ins w:id="17" w:author="罗雄泽" w:date="2017-08-10T13:59:00Z">
        <w:r w:rsidRPr="001F723E">
          <w:rPr>
            <w:rFonts w:ascii="微软雅黑" w:eastAsia="微软雅黑" w:hAnsi="微软雅黑"/>
          </w:rPr>
          <w:t>-</w:t>
        </w:r>
        <w:proofErr w:type="spellStart"/>
        <w:proofErr w:type="gramStart"/>
        <w:r w:rsidRPr="001F723E">
          <w:rPr>
            <w:rFonts w:ascii="微软雅黑" w:eastAsia="微软雅黑" w:hAnsi="微软雅黑"/>
          </w:rPr>
          <w:t>webkit</w:t>
        </w:r>
        <w:proofErr w:type="spellEnd"/>
        <w:r w:rsidRPr="001F723E">
          <w:rPr>
            <w:rFonts w:ascii="微软雅黑" w:eastAsia="微软雅黑" w:hAnsi="微软雅黑"/>
          </w:rPr>
          <w:t>-</w:t>
        </w:r>
        <w:proofErr w:type="gramEnd"/>
        <w:r w:rsidRPr="001F723E">
          <w:rPr>
            <w:rFonts w:ascii="微软雅黑" w:eastAsia="微软雅黑" w:hAnsi="微软雅黑"/>
          </w:rPr>
          <w:t xml:space="preserve">user-select: </w:t>
        </w:r>
      </w:ins>
      <w:ins w:id="18" w:author="罗雄泽" w:date="2017-08-10T14:02:00Z">
        <w:r w:rsidR="00D0098F" w:rsidRPr="001F723E">
          <w:rPr>
            <w:rFonts w:ascii="微软雅黑" w:eastAsia="微软雅黑" w:hAnsi="微软雅黑"/>
          </w:rPr>
          <w:t>text</w:t>
        </w:r>
      </w:ins>
      <w:ins w:id="19" w:author="罗雄泽" w:date="2017-08-10T13:59:00Z">
        <w:r w:rsidRPr="001F723E">
          <w:rPr>
            <w:rFonts w:ascii="微软雅黑" w:eastAsia="微软雅黑" w:hAnsi="微软雅黑"/>
          </w:rPr>
          <w:t>;</w:t>
        </w:r>
      </w:ins>
    </w:p>
    <w:p w:rsidR="008F3962" w:rsidRPr="001F723E" w:rsidRDefault="008F3962">
      <w:pPr>
        <w:rPr>
          <w:rFonts w:ascii="微软雅黑" w:eastAsia="微软雅黑" w:hAnsi="微软雅黑"/>
        </w:rPr>
      </w:pPr>
    </w:p>
    <w:p w:rsidR="008F3962" w:rsidRPr="001F723E" w:rsidRDefault="008F3962">
      <w:pPr>
        <w:rPr>
          <w:rFonts w:ascii="微软雅黑" w:eastAsia="微软雅黑" w:hAnsi="微软雅黑"/>
        </w:rPr>
      </w:pPr>
      <w:ins w:id="20" w:author="罗雄泽" w:date="2017-08-10T13:59:00Z">
        <w:r w:rsidRPr="001F723E">
          <w:rPr>
            <w:rStyle w:val="a5"/>
            <w:rFonts w:ascii="微软雅黑" w:eastAsia="微软雅黑" w:hAnsi="微软雅黑"/>
            <w:color w:val="666666"/>
            <w:sz w:val="20"/>
            <w:szCs w:val="20"/>
            <w:shd w:val="clear" w:color="auto" w:fill="FFFFFF"/>
          </w:rPr>
          <w:t>user-select</w:t>
        </w:r>
        <w:r w:rsidRPr="001F723E">
          <w:rPr>
            <w:rFonts w:ascii="微软雅黑" w:eastAsia="微软雅黑" w:hAnsi="微软雅黑"/>
            <w:color w:val="666666"/>
            <w:sz w:val="20"/>
            <w:szCs w:val="20"/>
            <w:shd w:val="clear" w:color="auto" w:fill="FFFFFF"/>
          </w:rPr>
          <w:t>：</w:t>
        </w:r>
        <w:proofErr w:type="gramStart"/>
        <w:r w:rsidRPr="001F723E">
          <w:rPr>
            <w:rFonts w:ascii="微软雅黑" w:eastAsia="微软雅黑" w:hAnsi="微软雅黑"/>
            <w:color w:val="666666"/>
            <w:sz w:val="20"/>
            <w:szCs w:val="20"/>
            <w:shd w:val="clear" w:color="auto" w:fill="FFFFFF"/>
          </w:rPr>
          <w:t>none</w:t>
        </w:r>
        <w:proofErr w:type="gramEnd"/>
        <w:r w:rsidRPr="001F723E">
          <w:rPr>
            <w:rFonts w:ascii="微软雅黑" w:eastAsia="微软雅黑" w:hAnsi="微软雅黑"/>
            <w:color w:val="666666"/>
            <w:sz w:val="20"/>
            <w:szCs w:val="20"/>
            <w:shd w:val="clear" w:color="auto" w:fill="FFFFFF"/>
          </w:rPr>
          <w:t xml:space="preserve"> |</w:t>
        </w:r>
        <w:r w:rsidRPr="001F723E">
          <w:rPr>
            <w:rStyle w:val="apple-converted-space"/>
            <w:rFonts w:ascii="微软雅黑" w:eastAsia="微软雅黑" w:hAnsi="微软雅黑"/>
            <w:color w:val="666666"/>
            <w:sz w:val="20"/>
            <w:szCs w:val="20"/>
            <w:shd w:val="clear" w:color="auto" w:fill="FFFFFF"/>
          </w:rPr>
          <w:t> </w:t>
        </w:r>
        <w:r w:rsidRPr="001F723E">
          <w:rPr>
            <w:rFonts w:ascii="微软雅黑" w:eastAsia="微软雅黑" w:hAnsi="微软雅黑"/>
          </w:rPr>
          <w:t>text</w:t>
        </w:r>
        <w:r w:rsidRPr="001F723E">
          <w:rPr>
            <w:rStyle w:val="apple-converted-space"/>
            <w:rFonts w:ascii="微软雅黑" w:eastAsia="微软雅黑" w:hAnsi="微软雅黑"/>
            <w:color w:val="666666"/>
            <w:sz w:val="20"/>
            <w:szCs w:val="20"/>
            <w:shd w:val="clear" w:color="auto" w:fill="FFFFFF"/>
          </w:rPr>
          <w:t> </w:t>
        </w:r>
        <w:r w:rsidRPr="001F723E">
          <w:rPr>
            <w:rFonts w:ascii="微软雅黑" w:eastAsia="微软雅黑" w:hAnsi="微软雅黑"/>
            <w:color w:val="666666"/>
            <w:sz w:val="20"/>
            <w:szCs w:val="20"/>
            <w:shd w:val="clear" w:color="auto" w:fill="FFFFFF"/>
          </w:rPr>
          <w:t>| all | element</w:t>
        </w:r>
      </w:ins>
    </w:p>
    <w:p w:rsidR="00D0098F" w:rsidRPr="001F723E" w:rsidRDefault="00D0098F" w:rsidP="00D0098F">
      <w:pPr>
        <w:widowControl/>
        <w:shd w:val="clear" w:color="auto" w:fill="FFFFFF"/>
        <w:spacing w:line="332" w:lineRule="atLeast"/>
        <w:jc w:val="left"/>
        <w:rPr>
          <w:ins w:id="21" w:author="罗雄泽" w:date="2017-08-10T14:00:00Z"/>
          <w:rFonts w:ascii="微软雅黑" w:eastAsia="微软雅黑" w:hAnsi="微软雅黑" w:cs="宋体"/>
          <w:b/>
          <w:bCs/>
          <w:color w:val="666666"/>
          <w:kern w:val="0"/>
          <w:sz w:val="20"/>
          <w:szCs w:val="20"/>
        </w:rPr>
      </w:pPr>
      <w:ins w:id="22" w:author="罗雄泽" w:date="2017-08-10T14:00:00Z">
        <w:r w:rsidRPr="001F723E">
          <w:rPr>
            <w:rFonts w:ascii="微软雅黑" w:eastAsia="微软雅黑" w:hAnsi="微软雅黑" w:cs="宋体"/>
            <w:b/>
            <w:bCs/>
            <w:color w:val="666666"/>
            <w:kern w:val="0"/>
            <w:sz w:val="20"/>
            <w:szCs w:val="20"/>
          </w:rPr>
          <w:t>none：</w:t>
        </w:r>
      </w:ins>
    </w:p>
    <w:p w:rsidR="00D0098F" w:rsidRPr="001F723E" w:rsidRDefault="00D0098F" w:rsidP="00D0098F">
      <w:pPr>
        <w:widowControl/>
        <w:shd w:val="clear" w:color="auto" w:fill="FFFFFF"/>
        <w:spacing w:line="332" w:lineRule="atLeast"/>
        <w:ind w:left="720"/>
        <w:jc w:val="left"/>
        <w:rPr>
          <w:ins w:id="23" w:author="罗雄泽" w:date="2017-08-10T14:00:00Z"/>
          <w:rFonts w:ascii="微软雅黑" w:eastAsia="微软雅黑" w:hAnsi="微软雅黑" w:cs="宋体"/>
          <w:color w:val="666666"/>
          <w:kern w:val="0"/>
          <w:sz w:val="20"/>
          <w:szCs w:val="20"/>
        </w:rPr>
      </w:pPr>
      <w:ins w:id="24" w:author="罗雄泽" w:date="2017-08-10T14:00:00Z">
        <w:r w:rsidRPr="001F723E">
          <w:rPr>
            <w:rFonts w:ascii="微软雅黑" w:eastAsia="微软雅黑" w:hAnsi="微软雅黑" w:cs="宋体"/>
            <w:color w:val="666666"/>
            <w:kern w:val="0"/>
            <w:sz w:val="20"/>
            <w:szCs w:val="20"/>
          </w:rPr>
          <w:t>文本不能被选择</w:t>
        </w:r>
      </w:ins>
    </w:p>
    <w:p w:rsidR="00D0098F" w:rsidRPr="001F723E" w:rsidRDefault="00D0098F" w:rsidP="00D0098F">
      <w:pPr>
        <w:widowControl/>
        <w:shd w:val="clear" w:color="auto" w:fill="FFFFFF"/>
        <w:spacing w:line="332" w:lineRule="atLeast"/>
        <w:jc w:val="left"/>
        <w:rPr>
          <w:ins w:id="25" w:author="罗雄泽" w:date="2017-08-10T14:00:00Z"/>
          <w:rFonts w:ascii="微软雅黑" w:eastAsia="微软雅黑" w:hAnsi="微软雅黑" w:cs="宋体"/>
          <w:b/>
          <w:bCs/>
          <w:color w:val="666666"/>
          <w:kern w:val="0"/>
          <w:sz w:val="20"/>
          <w:szCs w:val="20"/>
        </w:rPr>
      </w:pPr>
      <w:ins w:id="26" w:author="罗雄泽" w:date="2017-08-10T14:00:00Z">
        <w:r w:rsidRPr="001F723E">
          <w:rPr>
            <w:rFonts w:ascii="微软雅黑" w:eastAsia="微软雅黑" w:hAnsi="微软雅黑" w:cs="宋体"/>
            <w:b/>
            <w:bCs/>
            <w:color w:val="666666"/>
            <w:kern w:val="0"/>
            <w:sz w:val="20"/>
            <w:szCs w:val="20"/>
          </w:rPr>
          <w:t>text：</w:t>
        </w:r>
      </w:ins>
    </w:p>
    <w:p w:rsidR="00D0098F" w:rsidRPr="001F723E" w:rsidRDefault="00D0098F" w:rsidP="00D0098F">
      <w:pPr>
        <w:widowControl/>
        <w:shd w:val="clear" w:color="auto" w:fill="FFFFFF"/>
        <w:spacing w:line="332" w:lineRule="atLeast"/>
        <w:ind w:left="720"/>
        <w:jc w:val="left"/>
        <w:rPr>
          <w:ins w:id="27" w:author="罗雄泽" w:date="2017-08-10T14:00:00Z"/>
          <w:rFonts w:ascii="微软雅黑" w:eastAsia="微软雅黑" w:hAnsi="微软雅黑" w:cs="宋体"/>
          <w:color w:val="666666"/>
          <w:kern w:val="0"/>
          <w:sz w:val="20"/>
          <w:szCs w:val="20"/>
        </w:rPr>
      </w:pPr>
      <w:ins w:id="28" w:author="罗雄泽" w:date="2017-08-10T14:00:00Z">
        <w:r w:rsidRPr="001F723E">
          <w:rPr>
            <w:rFonts w:ascii="微软雅黑" w:eastAsia="微软雅黑" w:hAnsi="微软雅黑" w:cs="宋体"/>
            <w:color w:val="666666"/>
            <w:kern w:val="0"/>
            <w:sz w:val="20"/>
            <w:szCs w:val="20"/>
          </w:rPr>
          <w:t>可以选择文本</w:t>
        </w:r>
      </w:ins>
    </w:p>
    <w:p w:rsidR="00D0098F" w:rsidRPr="001F723E" w:rsidRDefault="00D0098F" w:rsidP="00D0098F">
      <w:pPr>
        <w:widowControl/>
        <w:shd w:val="clear" w:color="auto" w:fill="FFFFFF"/>
        <w:spacing w:line="332" w:lineRule="atLeast"/>
        <w:jc w:val="left"/>
        <w:rPr>
          <w:ins w:id="29" w:author="罗雄泽" w:date="2017-08-10T14:00:00Z"/>
          <w:rFonts w:ascii="微软雅黑" w:eastAsia="微软雅黑" w:hAnsi="微软雅黑" w:cs="宋体"/>
          <w:b/>
          <w:bCs/>
          <w:color w:val="666666"/>
          <w:kern w:val="0"/>
          <w:sz w:val="20"/>
          <w:szCs w:val="20"/>
        </w:rPr>
      </w:pPr>
      <w:ins w:id="30" w:author="罗雄泽" w:date="2017-08-10T14:00:00Z">
        <w:r w:rsidRPr="001F723E">
          <w:rPr>
            <w:rFonts w:ascii="微软雅黑" w:eastAsia="微软雅黑" w:hAnsi="微软雅黑" w:cs="宋体"/>
            <w:b/>
            <w:bCs/>
            <w:color w:val="666666"/>
            <w:kern w:val="0"/>
            <w:sz w:val="20"/>
            <w:szCs w:val="20"/>
          </w:rPr>
          <w:t>all：</w:t>
        </w:r>
      </w:ins>
    </w:p>
    <w:p w:rsidR="00D0098F" w:rsidRPr="001F723E" w:rsidRDefault="00D0098F" w:rsidP="00D0098F">
      <w:pPr>
        <w:widowControl/>
        <w:shd w:val="clear" w:color="auto" w:fill="FFFFFF"/>
        <w:spacing w:line="332" w:lineRule="atLeast"/>
        <w:ind w:left="720"/>
        <w:jc w:val="left"/>
        <w:rPr>
          <w:ins w:id="31" w:author="罗雄泽" w:date="2017-08-10T14:00:00Z"/>
          <w:rFonts w:ascii="微软雅黑" w:eastAsia="微软雅黑" w:hAnsi="微软雅黑" w:cs="宋体"/>
          <w:color w:val="666666"/>
          <w:kern w:val="0"/>
          <w:sz w:val="20"/>
          <w:szCs w:val="20"/>
        </w:rPr>
      </w:pPr>
      <w:ins w:id="32" w:author="罗雄泽" w:date="2017-08-10T14:00:00Z">
        <w:r w:rsidRPr="001F723E">
          <w:rPr>
            <w:rFonts w:ascii="微软雅黑" w:eastAsia="微软雅黑" w:hAnsi="微软雅黑" w:cs="宋体"/>
            <w:color w:val="666666"/>
            <w:kern w:val="0"/>
            <w:sz w:val="20"/>
            <w:szCs w:val="20"/>
          </w:rPr>
          <w:t>当所有内容作为一个整体时可以被选择。如果双击或者在上下文上点击子元素，那么被选择的部分将是以该子元素向上回溯的最高祖先元素。</w:t>
        </w:r>
      </w:ins>
    </w:p>
    <w:p w:rsidR="00D0098F" w:rsidRPr="001F723E" w:rsidRDefault="00D0098F" w:rsidP="00D0098F">
      <w:pPr>
        <w:widowControl/>
        <w:shd w:val="clear" w:color="auto" w:fill="FFFFFF"/>
        <w:spacing w:line="332" w:lineRule="atLeast"/>
        <w:jc w:val="left"/>
        <w:rPr>
          <w:ins w:id="33" w:author="罗雄泽" w:date="2017-08-10T14:00:00Z"/>
          <w:rFonts w:ascii="微软雅黑" w:eastAsia="微软雅黑" w:hAnsi="微软雅黑" w:cs="宋体"/>
          <w:b/>
          <w:bCs/>
          <w:color w:val="666666"/>
          <w:kern w:val="0"/>
          <w:sz w:val="20"/>
          <w:szCs w:val="20"/>
        </w:rPr>
      </w:pPr>
      <w:ins w:id="34" w:author="罗雄泽" w:date="2017-08-10T14:00:00Z">
        <w:r w:rsidRPr="001F723E">
          <w:rPr>
            <w:rFonts w:ascii="微软雅黑" w:eastAsia="微软雅黑" w:hAnsi="微软雅黑" w:cs="宋体"/>
            <w:b/>
            <w:bCs/>
            <w:color w:val="666666"/>
            <w:kern w:val="0"/>
            <w:sz w:val="20"/>
            <w:szCs w:val="20"/>
          </w:rPr>
          <w:t>element：</w:t>
        </w:r>
      </w:ins>
    </w:p>
    <w:p w:rsidR="00D0098F" w:rsidRPr="001F723E" w:rsidRDefault="00D0098F" w:rsidP="00D0098F">
      <w:pPr>
        <w:widowControl/>
        <w:shd w:val="clear" w:color="auto" w:fill="FFFFFF"/>
        <w:spacing w:line="332" w:lineRule="atLeast"/>
        <w:ind w:left="720"/>
        <w:jc w:val="left"/>
        <w:rPr>
          <w:ins w:id="35" w:author="罗雄泽" w:date="2017-08-10T14:00:00Z"/>
          <w:rFonts w:ascii="微软雅黑" w:eastAsia="微软雅黑" w:hAnsi="微软雅黑" w:cs="宋体"/>
          <w:color w:val="666666"/>
          <w:kern w:val="0"/>
          <w:sz w:val="20"/>
          <w:szCs w:val="20"/>
        </w:rPr>
      </w:pPr>
      <w:ins w:id="36" w:author="罗雄泽" w:date="2017-08-10T14:00:00Z">
        <w:r w:rsidRPr="001F723E">
          <w:rPr>
            <w:rFonts w:ascii="微软雅黑" w:eastAsia="微软雅黑" w:hAnsi="微软雅黑" w:cs="宋体"/>
            <w:color w:val="666666"/>
            <w:kern w:val="0"/>
            <w:sz w:val="20"/>
            <w:szCs w:val="20"/>
          </w:rPr>
          <w:t>可以选择文本，但选择范围受元素边界的约束</w:t>
        </w:r>
      </w:ins>
    </w:p>
    <w:p w:rsidR="008F3962" w:rsidRPr="001F723E" w:rsidRDefault="008F3962">
      <w:pPr>
        <w:rPr>
          <w:ins w:id="37" w:author="罗雄泽" w:date="2017-08-10T14:16:00Z"/>
          <w:rFonts w:ascii="微软雅黑" w:eastAsia="微软雅黑" w:hAnsi="微软雅黑"/>
        </w:rPr>
      </w:pPr>
    </w:p>
    <w:p w:rsidR="002D6CEF" w:rsidRPr="001F723E" w:rsidRDefault="002D6CEF">
      <w:pPr>
        <w:rPr>
          <w:ins w:id="38" w:author="罗雄泽" w:date="2017-08-10T14:16:00Z"/>
          <w:rFonts w:ascii="微软雅黑" w:eastAsia="微软雅黑" w:hAnsi="微软雅黑"/>
        </w:rPr>
      </w:pPr>
    </w:p>
    <w:p w:rsidR="002D6CEF" w:rsidRPr="001F723E" w:rsidRDefault="002D6CEF">
      <w:pPr>
        <w:rPr>
          <w:ins w:id="39" w:author="罗雄泽" w:date="2017-08-10T14:16:00Z"/>
          <w:rFonts w:ascii="微软雅黑" w:eastAsia="微软雅黑" w:hAnsi="微软雅黑"/>
        </w:rPr>
      </w:pPr>
      <w:ins w:id="40" w:author="罗雄泽" w:date="2017-08-10T14:16:00Z">
        <w:r w:rsidRPr="001F723E">
          <w:rPr>
            <w:rFonts w:ascii="微软雅黑" w:eastAsia="微软雅黑" w:hAnsi="微软雅黑" w:hint="eastAsia"/>
          </w:rPr>
          <w:t>一般</w:t>
        </w:r>
        <w:r w:rsidRPr="001F723E">
          <w:rPr>
            <w:rFonts w:ascii="微软雅黑" w:eastAsia="微软雅黑" w:hAnsi="微软雅黑"/>
          </w:rPr>
          <w:t>这样配合使用</w:t>
        </w:r>
      </w:ins>
    </w:p>
    <w:p w:rsidR="002D6CEF" w:rsidRPr="001F723E" w:rsidRDefault="002D6CEF" w:rsidP="002D6CEF">
      <w:pPr>
        <w:rPr>
          <w:ins w:id="41" w:author="罗雄泽" w:date="2017-08-10T14:16:00Z"/>
          <w:rFonts w:ascii="微软雅黑" w:eastAsia="微软雅黑" w:hAnsi="微软雅黑"/>
        </w:rPr>
      </w:pPr>
      <w:ins w:id="42" w:author="罗雄泽" w:date="2017-08-10T14:16:00Z">
        <w:r w:rsidRPr="001F723E">
          <w:rPr>
            <w:rFonts w:ascii="微软雅黑" w:eastAsia="微软雅黑" w:hAnsi="微软雅黑"/>
          </w:rPr>
          <w:t>-</w:t>
        </w:r>
        <w:proofErr w:type="spellStart"/>
        <w:r w:rsidRPr="001F723E">
          <w:rPr>
            <w:rFonts w:ascii="微软雅黑" w:eastAsia="微软雅黑" w:hAnsi="微软雅黑"/>
          </w:rPr>
          <w:t>webkit</w:t>
        </w:r>
        <w:proofErr w:type="spellEnd"/>
        <w:r w:rsidRPr="001F723E">
          <w:rPr>
            <w:rFonts w:ascii="微软雅黑" w:eastAsia="微软雅黑" w:hAnsi="微软雅黑"/>
          </w:rPr>
          <w:t>-app-region: drag;</w:t>
        </w:r>
      </w:ins>
    </w:p>
    <w:p w:rsidR="002D6CEF" w:rsidRPr="001F723E" w:rsidRDefault="002D6CEF" w:rsidP="002D6CEF">
      <w:pPr>
        <w:rPr>
          <w:ins w:id="43" w:author="罗雄泽" w:date="2017-08-10T14:16:00Z"/>
          <w:rFonts w:ascii="微软雅黑" w:eastAsia="微软雅黑" w:hAnsi="微软雅黑"/>
        </w:rPr>
      </w:pPr>
      <w:ins w:id="44" w:author="罗雄泽" w:date="2017-08-10T14:16:00Z">
        <w:r w:rsidRPr="001F723E">
          <w:rPr>
            <w:rFonts w:ascii="微软雅黑" w:eastAsia="微软雅黑" w:hAnsi="微软雅黑"/>
          </w:rPr>
          <w:t>-</w:t>
        </w:r>
        <w:proofErr w:type="spellStart"/>
        <w:proofErr w:type="gramStart"/>
        <w:r w:rsidRPr="001F723E">
          <w:rPr>
            <w:rFonts w:ascii="微软雅黑" w:eastAsia="微软雅黑" w:hAnsi="微软雅黑"/>
          </w:rPr>
          <w:t>webkit</w:t>
        </w:r>
        <w:proofErr w:type="spellEnd"/>
        <w:r w:rsidRPr="001F723E">
          <w:rPr>
            <w:rFonts w:ascii="微软雅黑" w:eastAsia="微软雅黑" w:hAnsi="微软雅黑"/>
          </w:rPr>
          <w:t>-</w:t>
        </w:r>
        <w:proofErr w:type="gramEnd"/>
        <w:r w:rsidRPr="001F723E">
          <w:rPr>
            <w:rFonts w:ascii="微软雅黑" w:eastAsia="微软雅黑" w:hAnsi="微软雅黑"/>
          </w:rPr>
          <w:t>user-select: none;</w:t>
        </w:r>
      </w:ins>
    </w:p>
    <w:p w:rsidR="002D6CEF" w:rsidRPr="001F723E" w:rsidRDefault="002D6CEF" w:rsidP="002D6CEF">
      <w:pPr>
        <w:rPr>
          <w:ins w:id="45" w:author="罗雄泽" w:date="2017-08-10T14:16:00Z"/>
          <w:rFonts w:ascii="微软雅黑" w:eastAsia="微软雅黑" w:hAnsi="微软雅黑"/>
        </w:rPr>
      </w:pPr>
      <w:ins w:id="46" w:author="罗雄泽" w:date="2017-08-10T14:17:00Z">
        <w:r w:rsidRPr="001F723E">
          <w:rPr>
            <w:rFonts w:ascii="微软雅黑" w:eastAsia="微软雅黑" w:hAnsi="微软雅黑" w:hint="eastAsia"/>
          </w:rPr>
          <w:t>或</w:t>
        </w:r>
      </w:ins>
    </w:p>
    <w:p w:rsidR="002D6CEF" w:rsidRPr="001F723E" w:rsidRDefault="002D6CEF" w:rsidP="002D6CEF">
      <w:pPr>
        <w:rPr>
          <w:ins w:id="47" w:author="罗雄泽" w:date="2017-08-10T14:16:00Z"/>
          <w:rFonts w:ascii="微软雅黑" w:eastAsia="微软雅黑" w:hAnsi="微软雅黑"/>
        </w:rPr>
      </w:pPr>
      <w:ins w:id="48" w:author="罗雄泽" w:date="2017-08-10T14:16:00Z">
        <w:r w:rsidRPr="001F723E">
          <w:rPr>
            <w:rFonts w:ascii="微软雅黑" w:eastAsia="微软雅黑" w:hAnsi="微软雅黑"/>
          </w:rPr>
          <w:t>-</w:t>
        </w:r>
        <w:proofErr w:type="spellStart"/>
        <w:r w:rsidRPr="001F723E">
          <w:rPr>
            <w:rFonts w:ascii="微软雅黑" w:eastAsia="微软雅黑" w:hAnsi="微软雅黑"/>
          </w:rPr>
          <w:t>webkit</w:t>
        </w:r>
        <w:proofErr w:type="spellEnd"/>
        <w:r w:rsidRPr="001F723E">
          <w:rPr>
            <w:rFonts w:ascii="微软雅黑" w:eastAsia="微软雅黑" w:hAnsi="微软雅黑"/>
          </w:rPr>
          <w:t xml:space="preserve">-app-region: </w:t>
        </w:r>
      </w:ins>
      <w:ins w:id="49" w:author="罗雄泽" w:date="2017-08-10T14:17:00Z">
        <w:r w:rsidRPr="001F723E">
          <w:rPr>
            <w:rFonts w:ascii="微软雅黑" w:eastAsia="微软雅黑" w:hAnsi="微软雅黑"/>
          </w:rPr>
          <w:t>no-</w:t>
        </w:r>
      </w:ins>
      <w:ins w:id="50" w:author="罗雄泽" w:date="2017-08-10T14:16:00Z">
        <w:r w:rsidRPr="001F723E">
          <w:rPr>
            <w:rFonts w:ascii="微软雅黑" w:eastAsia="微软雅黑" w:hAnsi="微软雅黑"/>
          </w:rPr>
          <w:t>drag;</w:t>
        </w:r>
      </w:ins>
    </w:p>
    <w:p w:rsidR="002D6CEF" w:rsidRDefault="002D6CEF" w:rsidP="002D6CEF">
      <w:pPr>
        <w:rPr>
          <w:rFonts w:ascii="微软雅黑" w:eastAsia="微软雅黑" w:hAnsi="微软雅黑"/>
        </w:rPr>
      </w:pPr>
      <w:ins w:id="51" w:author="罗雄泽" w:date="2017-08-10T14:16:00Z">
        <w:r w:rsidRPr="001F723E">
          <w:rPr>
            <w:rFonts w:ascii="微软雅黑" w:eastAsia="微软雅黑" w:hAnsi="微软雅黑"/>
          </w:rPr>
          <w:t>-</w:t>
        </w:r>
        <w:proofErr w:type="spellStart"/>
        <w:proofErr w:type="gramStart"/>
        <w:r w:rsidRPr="001F723E">
          <w:rPr>
            <w:rFonts w:ascii="微软雅黑" w:eastAsia="微软雅黑" w:hAnsi="微软雅黑"/>
          </w:rPr>
          <w:t>webkit</w:t>
        </w:r>
        <w:proofErr w:type="spellEnd"/>
        <w:r w:rsidRPr="001F723E">
          <w:rPr>
            <w:rFonts w:ascii="微软雅黑" w:eastAsia="微软雅黑" w:hAnsi="微软雅黑"/>
          </w:rPr>
          <w:t>-</w:t>
        </w:r>
        <w:proofErr w:type="gramEnd"/>
        <w:r w:rsidRPr="001F723E">
          <w:rPr>
            <w:rFonts w:ascii="微软雅黑" w:eastAsia="微软雅黑" w:hAnsi="微软雅黑"/>
          </w:rPr>
          <w:t xml:space="preserve">user-select: </w:t>
        </w:r>
      </w:ins>
      <w:ins w:id="52" w:author="罗雄泽" w:date="2017-08-10T14:17:00Z">
        <w:r w:rsidRPr="001F723E">
          <w:rPr>
            <w:rFonts w:ascii="微软雅黑" w:eastAsia="微软雅黑" w:hAnsi="微软雅黑"/>
          </w:rPr>
          <w:t>text</w:t>
        </w:r>
      </w:ins>
      <w:ins w:id="53" w:author="罗雄泽" w:date="2017-08-10T14:16:00Z">
        <w:r w:rsidRPr="001F723E">
          <w:rPr>
            <w:rFonts w:ascii="微软雅黑" w:eastAsia="微软雅黑" w:hAnsi="微软雅黑"/>
          </w:rPr>
          <w:t>;</w:t>
        </w:r>
      </w:ins>
    </w:p>
    <w:p w:rsidR="001F723E" w:rsidRPr="001F723E" w:rsidRDefault="001F723E" w:rsidP="002D6CEF">
      <w:pPr>
        <w:rPr>
          <w:ins w:id="54" w:author="罗雄泽" w:date="2017-08-10T14:16:00Z"/>
          <w:rFonts w:ascii="微软雅黑" w:eastAsia="微软雅黑" w:hAnsi="微软雅黑"/>
        </w:rPr>
      </w:pPr>
    </w:p>
    <w:p w:rsidR="008E2714" w:rsidRPr="001F723E" w:rsidRDefault="008E2714" w:rsidP="002D6CEF">
      <w:pPr>
        <w:rPr>
          <w:ins w:id="55" w:author="罗雄泽" w:date="2017-11-01T10:20:00Z"/>
          <w:rFonts w:ascii="微软雅黑" w:eastAsia="微软雅黑" w:hAnsi="微软雅黑" w:hint="eastAsia"/>
        </w:rPr>
      </w:pPr>
    </w:p>
    <w:p w:rsidR="008E2714" w:rsidRPr="001F723E" w:rsidRDefault="008E2714" w:rsidP="002D6CEF">
      <w:pPr>
        <w:rPr>
          <w:rFonts w:ascii="微软雅黑" w:eastAsia="微软雅黑" w:hAnsi="微软雅黑" w:hint="eastAsia"/>
        </w:rPr>
      </w:pPr>
      <w:proofErr w:type="spellStart"/>
      <w:ins w:id="56" w:author="罗雄泽" w:date="2017-11-01T10:20:00Z">
        <w:r w:rsidRPr="001F723E">
          <w:rPr>
            <w:rFonts w:ascii="微软雅黑" w:eastAsia="微软雅黑" w:hAnsi="微软雅黑"/>
          </w:rPr>
          <w:t>Div</w:t>
        </w:r>
        <w:proofErr w:type="spellEnd"/>
        <w:r w:rsidRPr="001F723E">
          <w:rPr>
            <w:rFonts w:ascii="微软雅黑" w:eastAsia="微软雅黑" w:hAnsi="微软雅黑"/>
          </w:rPr>
          <w:t>的</w:t>
        </w:r>
        <w:proofErr w:type="spellStart"/>
        <w:r w:rsidRPr="001F723E">
          <w:rPr>
            <w:rFonts w:ascii="微软雅黑" w:eastAsia="微软雅黑" w:hAnsi="微软雅黑"/>
          </w:rPr>
          <w:t>C</w:t>
        </w:r>
        <w:r w:rsidRPr="001F723E">
          <w:rPr>
            <w:rFonts w:ascii="微软雅黑" w:eastAsia="微软雅黑" w:hAnsi="微软雅黑" w:hint="eastAsia"/>
          </w:rPr>
          <w:t>ontent</w:t>
        </w:r>
        <w:r w:rsidRPr="001F723E">
          <w:rPr>
            <w:rFonts w:ascii="微软雅黑" w:eastAsia="微软雅黑" w:hAnsi="微软雅黑"/>
          </w:rPr>
          <w:t>editable</w:t>
        </w:r>
        <w:proofErr w:type="spellEnd"/>
        <w:r w:rsidRPr="001F723E">
          <w:rPr>
            <w:rFonts w:ascii="微软雅黑" w:eastAsia="微软雅黑" w:hAnsi="微软雅黑" w:hint="eastAsia"/>
          </w:rPr>
          <w:t>属性</w:t>
        </w:r>
        <w:r w:rsidRPr="001F723E">
          <w:rPr>
            <w:rFonts w:ascii="微软雅黑" w:eastAsia="微软雅黑" w:hAnsi="微软雅黑"/>
          </w:rPr>
          <w:t>可以控制div</w:t>
        </w:r>
      </w:ins>
      <w:ins w:id="57" w:author="罗雄泽" w:date="2017-11-01T10:23:00Z">
        <w:r w:rsidRPr="001F723E">
          <w:rPr>
            <w:rFonts w:ascii="微软雅黑" w:eastAsia="微软雅黑" w:hAnsi="微软雅黑"/>
          </w:rPr>
          <w:t>的内容是否</w:t>
        </w:r>
        <w:r w:rsidRPr="001F723E">
          <w:rPr>
            <w:rFonts w:ascii="微软雅黑" w:eastAsia="微软雅黑" w:hAnsi="微软雅黑" w:hint="eastAsia"/>
          </w:rPr>
          <w:t>可编辑</w:t>
        </w:r>
        <w:r w:rsidRPr="001F723E">
          <w:rPr>
            <w:rFonts w:ascii="微软雅黑" w:eastAsia="微软雅黑" w:hAnsi="微软雅黑"/>
          </w:rPr>
          <w:t>。</w:t>
        </w:r>
      </w:ins>
      <w:proofErr w:type="spellStart"/>
      <w:r w:rsidRPr="001F723E">
        <w:rPr>
          <w:rFonts w:ascii="微软雅黑" w:eastAsia="微软雅黑" w:hAnsi="微软雅黑"/>
        </w:rPr>
        <w:t>C</w:t>
      </w:r>
      <w:r w:rsidRPr="001F723E">
        <w:rPr>
          <w:rFonts w:ascii="微软雅黑" w:eastAsia="微软雅黑" w:hAnsi="微软雅黑" w:hint="eastAsia"/>
        </w:rPr>
        <w:t>ontenteditable</w:t>
      </w:r>
      <w:proofErr w:type="spellEnd"/>
      <w:r w:rsidRPr="001F723E">
        <w:rPr>
          <w:rFonts w:ascii="微软雅黑" w:eastAsia="微软雅黑" w:hAnsi="微软雅黑"/>
        </w:rPr>
        <w:t>的可用属性：</w:t>
      </w:r>
    </w:p>
    <w:p w:rsidR="008E2714" w:rsidRPr="008E2714" w:rsidRDefault="008E2714" w:rsidP="001F723E">
      <w:pPr>
        <w:rPr>
          <w:rFonts w:ascii="微软雅黑" w:eastAsia="微软雅黑" w:hAnsi="微软雅黑"/>
        </w:rPr>
      </w:pPr>
      <w:proofErr w:type="spellStart"/>
      <w:r w:rsidRPr="008E2714">
        <w:rPr>
          <w:rFonts w:ascii="微软雅黑" w:eastAsia="微软雅黑" w:hAnsi="微软雅黑"/>
        </w:rPr>
        <w:t>contenteditable</w:t>
      </w:r>
      <w:proofErr w:type="spellEnd"/>
      <w:r w:rsidRPr="008E2714">
        <w:rPr>
          <w:rFonts w:ascii="微软雅黑" w:eastAsia="微软雅黑" w:hAnsi="微软雅黑"/>
        </w:rPr>
        <w:t>=""</w:t>
      </w:r>
    </w:p>
    <w:p w:rsidR="008E2714" w:rsidRPr="008E2714" w:rsidRDefault="008E2714" w:rsidP="001F723E">
      <w:pPr>
        <w:rPr>
          <w:rFonts w:ascii="微软雅黑" w:eastAsia="微软雅黑" w:hAnsi="微软雅黑"/>
        </w:rPr>
      </w:pPr>
      <w:proofErr w:type="spellStart"/>
      <w:proofErr w:type="gramStart"/>
      <w:r w:rsidRPr="008E2714">
        <w:rPr>
          <w:rFonts w:ascii="微软雅黑" w:eastAsia="微软雅黑" w:hAnsi="微软雅黑"/>
        </w:rPr>
        <w:t>contenteditable</w:t>
      </w:r>
      <w:proofErr w:type="spellEnd"/>
      <w:proofErr w:type="gramEnd"/>
      <w:r w:rsidRPr="008E2714">
        <w:rPr>
          <w:rFonts w:ascii="微软雅黑" w:eastAsia="微软雅黑" w:hAnsi="微软雅黑"/>
        </w:rPr>
        <w:t>="events"</w:t>
      </w:r>
    </w:p>
    <w:p w:rsidR="008E2714" w:rsidRPr="008E2714" w:rsidRDefault="008E2714" w:rsidP="001F723E">
      <w:pPr>
        <w:rPr>
          <w:rFonts w:ascii="微软雅黑" w:eastAsia="微软雅黑" w:hAnsi="微软雅黑"/>
        </w:rPr>
      </w:pPr>
      <w:proofErr w:type="spellStart"/>
      <w:proofErr w:type="gramStart"/>
      <w:r w:rsidRPr="008E2714">
        <w:rPr>
          <w:rFonts w:ascii="微软雅黑" w:eastAsia="微软雅黑" w:hAnsi="微软雅黑"/>
        </w:rPr>
        <w:t>contenteditable</w:t>
      </w:r>
      <w:proofErr w:type="spellEnd"/>
      <w:proofErr w:type="gramEnd"/>
      <w:r w:rsidRPr="008E2714">
        <w:rPr>
          <w:rFonts w:ascii="微软雅黑" w:eastAsia="微软雅黑" w:hAnsi="微软雅黑"/>
        </w:rPr>
        <w:t>="caret"</w:t>
      </w:r>
    </w:p>
    <w:p w:rsidR="008E2714" w:rsidRPr="008E2714" w:rsidRDefault="008E2714" w:rsidP="001F723E">
      <w:pPr>
        <w:rPr>
          <w:rFonts w:ascii="微软雅黑" w:eastAsia="微软雅黑" w:hAnsi="微软雅黑"/>
        </w:rPr>
      </w:pPr>
      <w:proofErr w:type="spellStart"/>
      <w:proofErr w:type="gramStart"/>
      <w:r w:rsidRPr="008E2714">
        <w:rPr>
          <w:rFonts w:ascii="微软雅黑" w:eastAsia="微软雅黑" w:hAnsi="微软雅黑"/>
        </w:rPr>
        <w:t>contenteditable</w:t>
      </w:r>
      <w:proofErr w:type="spellEnd"/>
      <w:proofErr w:type="gramEnd"/>
      <w:r w:rsidRPr="008E2714">
        <w:rPr>
          <w:rFonts w:ascii="微软雅黑" w:eastAsia="微软雅黑" w:hAnsi="微软雅黑"/>
        </w:rPr>
        <w:t>="plaintext-only"</w:t>
      </w:r>
    </w:p>
    <w:p w:rsidR="008E2714" w:rsidRPr="008E2714" w:rsidRDefault="008E2714" w:rsidP="001F723E">
      <w:pPr>
        <w:rPr>
          <w:rFonts w:ascii="微软雅黑" w:eastAsia="微软雅黑" w:hAnsi="微软雅黑"/>
        </w:rPr>
      </w:pPr>
      <w:proofErr w:type="spellStart"/>
      <w:proofErr w:type="gramStart"/>
      <w:r w:rsidRPr="008E2714">
        <w:rPr>
          <w:rFonts w:ascii="微软雅黑" w:eastAsia="微软雅黑" w:hAnsi="微软雅黑"/>
        </w:rPr>
        <w:t>contenteditable</w:t>
      </w:r>
      <w:proofErr w:type="spellEnd"/>
      <w:proofErr w:type="gramEnd"/>
      <w:r w:rsidRPr="008E2714">
        <w:rPr>
          <w:rFonts w:ascii="微软雅黑" w:eastAsia="微软雅黑" w:hAnsi="微软雅黑"/>
        </w:rPr>
        <w:t>="true"</w:t>
      </w:r>
    </w:p>
    <w:p w:rsidR="008E2714" w:rsidRPr="001F723E" w:rsidRDefault="008E2714" w:rsidP="001F723E">
      <w:pPr>
        <w:rPr>
          <w:ins w:id="58" w:author="罗雄泽" w:date="2017-11-01T10:20:00Z"/>
          <w:rFonts w:ascii="微软雅黑" w:eastAsia="微软雅黑" w:hAnsi="微软雅黑" w:hint="eastAsia"/>
        </w:rPr>
      </w:pPr>
      <w:proofErr w:type="spellStart"/>
      <w:proofErr w:type="gramStart"/>
      <w:r w:rsidRPr="008E2714">
        <w:rPr>
          <w:rFonts w:ascii="微软雅黑" w:eastAsia="微软雅黑" w:hAnsi="微软雅黑"/>
        </w:rPr>
        <w:t>contenteditable</w:t>
      </w:r>
      <w:proofErr w:type="spellEnd"/>
      <w:proofErr w:type="gramEnd"/>
      <w:r w:rsidRPr="008E2714">
        <w:rPr>
          <w:rFonts w:ascii="微软雅黑" w:eastAsia="微软雅黑" w:hAnsi="微软雅黑"/>
        </w:rPr>
        <w:t>="false"</w:t>
      </w:r>
    </w:p>
    <w:p w:rsidR="008E2714" w:rsidRDefault="008E2714" w:rsidP="001F723E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wordWrap w:val="0"/>
        <w:spacing w:before="75" w:after="75"/>
        <w:jc w:val="both"/>
        <w:rPr>
          <w:rFonts w:ascii="微软雅黑" w:eastAsia="微软雅黑" w:hAnsi="微软雅黑"/>
        </w:rPr>
      </w:pPr>
      <w:r w:rsidRPr="001F723E">
        <w:rPr>
          <w:rFonts w:ascii="微软雅黑" w:eastAsia="微软雅黑" w:hAnsi="微软雅黑" w:hint="eastAsia"/>
        </w:rPr>
        <w:t>同时</w:t>
      </w:r>
      <w:r w:rsidRPr="001F723E">
        <w:rPr>
          <w:rFonts w:ascii="微软雅黑" w:eastAsia="微软雅黑" w:hAnsi="微软雅黑"/>
        </w:rPr>
        <w:t>有了一些</w:t>
      </w:r>
      <w:r w:rsidRPr="001F723E">
        <w:rPr>
          <w:rFonts w:ascii="微软雅黑" w:eastAsia="微软雅黑" w:hAnsi="微软雅黑" w:hint="eastAsia"/>
        </w:rPr>
        <w:t>其他</w:t>
      </w:r>
      <w:r w:rsidRPr="001F723E">
        <w:rPr>
          <w:rFonts w:ascii="微软雅黑" w:eastAsia="微软雅黑" w:hAnsi="微软雅黑"/>
        </w:rPr>
        <w:t>的属性需要注意，</w:t>
      </w:r>
      <w:r w:rsidRPr="001F723E">
        <w:rPr>
          <w:rFonts w:ascii="微软雅黑" w:eastAsia="微软雅黑" w:hAnsi="微软雅黑" w:hint="eastAsia"/>
        </w:rPr>
        <w:t>主要</w:t>
      </w:r>
      <w:r w:rsidRPr="001F723E">
        <w:rPr>
          <w:rFonts w:ascii="微软雅黑" w:eastAsia="微软雅黑" w:hAnsi="微软雅黑"/>
        </w:rPr>
        <w:t>是</w:t>
      </w:r>
      <w:r w:rsidRPr="001F723E">
        <w:rPr>
          <w:rFonts w:ascii="微软雅黑" w:eastAsia="微软雅黑" w:hAnsi="微软雅黑"/>
          <w:b/>
          <w:bCs/>
        </w:rPr>
        <w:t>user-modify</w:t>
      </w:r>
      <w:r w:rsidRPr="001F723E">
        <w:rPr>
          <w:rFonts w:ascii="微软雅黑" w:eastAsia="微软雅黑" w:hAnsi="微软雅黑"/>
        </w:rPr>
        <w:t>.</w:t>
      </w:r>
      <w:r w:rsidR="001F723E" w:rsidRPr="001F723E">
        <w:rPr>
          <w:rFonts w:ascii="微软雅黑" w:eastAsia="微软雅黑" w:hAnsi="微软雅黑" w:hint="eastAsia"/>
        </w:rPr>
        <w:t>（</w:t>
      </w:r>
      <w:r w:rsidR="001F723E" w:rsidRPr="001F723E">
        <w:rPr>
          <w:rFonts w:ascii="微软雅黑" w:eastAsia="微软雅黑" w:hAnsi="微软雅黑"/>
        </w:rPr>
        <w:t>-</w:t>
      </w:r>
      <w:proofErr w:type="spellStart"/>
      <w:r w:rsidR="001F723E" w:rsidRPr="001F723E">
        <w:rPr>
          <w:rFonts w:ascii="微软雅黑" w:eastAsia="微软雅黑" w:hAnsi="微软雅黑"/>
        </w:rPr>
        <w:t>webkit</w:t>
      </w:r>
      <w:proofErr w:type="spellEnd"/>
      <w:r w:rsidR="001F723E" w:rsidRPr="001F723E">
        <w:rPr>
          <w:rFonts w:ascii="微软雅黑" w:eastAsia="微软雅黑" w:hAnsi="微软雅黑"/>
        </w:rPr>
        <w:t>-user-modify</w:t>
      </w:r>
      <w:r w:rsidR="001F723E" w:rsidRPr="001F723E">
        <w:rPr>
          <w:rFonts w:ascii="微软雅黑" w:eastAsia="微软雅黑" w:hAnsi="微软雅黑" w:hint="eastAsia"/>
        </w:rPr>
        <w:t>）</w:t>
      </w:r>
      <w:r w:rsidR="001F723E">
        <w:rPr>
          <w:rFonts w:ascii="微软雅黑" w:eastAsia="微软雅黑" w:hAnsi="微软雅黑" w:hint="eastAsia"/>
        </w:rPr>
        <w:t>，</w:t>
      </w:r>
      <w:r w:rsidR="001F723E">
        <w:rPr>
          <w:rFonts w:ascii="微软雅黑" w:eastAsia="微软雅黑" w:hAnsi="微软雅黑"/>
        </w:rPr>
        <w:t>属性包括</w:t>
      </w:r>
    </w:p>
    <w:p w:rsidR="001F723E" w:rsidRPr="001F723E" w:rsidRDefault="001F723E" w:rsidP="001F723E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wordWrap w:val="0"/>
        <w:spacing w:before="75" w:after="75"/>
        <w:jc w:val="both"/>
        <w:rPr>
          <w:rFonts w:ascii="微软雅黑" w:eastAsia="微软雅黑" w:hAnsi="微软雅黑"/>
        </w:rPr>
      </w:pPr>
      <w:proofErr w:type="gramStart"/>
      <w:r w:rsidRPr="001F723E">
        <w:rPr>
          <w:rFonts w:ascii="微软雅黑" w:eastAsia="微软雅黑" w:hAnsi="微软雅黑"/>
        </w:rPr>
        <w:t>user-</w:t>
      </w:r>
      <w:proofErr w:type="gramEnd"/>
      <w:r w:rsidRPr="001F723E">
        <w:rPr>
          <w:rFonts w:ascii="微软雅黑" w:eastAsia="微软雅黑" w:hAnsi="微软雅黑"/>
        </w:rPr>
        <w:t>modify: read-only;</w:t>
      </w:r>
    </w:p>
    <w:p w:rsidR="001F723E" w:rsidRPr="001F723E" w:rsidRDefault="001F723E" w:rsidP="001F723E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wordWrap w:val="0"/>
        <w:spacing w:before="75" w:after="75"/>
        <w:jc w:val="both"/>
        <w:rPr>
          <w:rFonts w:ascii="微软雅黑" w:eastAsia="微软雅黑" w:hAnsi="微软雅黑"/>
        </w:rPr>
      </w:pPr>
      <w:proofErr w:type="gramStart"/>
      <w:r w:rsidRPr="001F723E">
        <w:rPr>
          <w:rFonts w:ascii="微软雅黑" w:eastAsia="微软雅黑" w:hAnsi="微软雅黑"/>
        </w:rPr>
        <w:t>user-</w:t>
      </w:r>
      <w:proofErr w:type="gramEnd"/>
      <w:r w:rsidRPr="001F723E">
        <w:rPr>
          <w:rFonts w:ascii="微软雅黑" w:eastAsia="微软雅黑" w:hAnsi="微软雅黑"/>
        </w:rPr>
        <w:t>modify: read-write;</w:t>
      </w:r>
    </w:p>
    <w:p w:rsidR="001F723E" w:rsidRPr="001F723E" w:rsidRDefault="001F723E" w:rsidP="001F723E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wordWrap w:val="0"/>
        <w:spacing w:before="75" w:after="75"/>
        <w:jc w:val="both"/>
        <w:rPr>
          <w:rFonts w:ascii="微软雅黑" w:eastAsia="微软雅黑" w:hAnsi="微软雅黑"/>
        </w:rPr>
      </w:pPr>
      <w:proofErr w:type="gramStart"/>
      <w:r w:rsidRPr="001F723E">
        <w:rPr>
          <w:rFonts w:ascii="微软雅黑" w:eastAsia="微软雅黑" w:hAnsi="微软雅黑"/>
        </w:rPr>
        <w:t>user-</w:t>
      </w:r>
      <w:proofErr w:type="gramEnd"/>
      <w:r w:rsidRPr="001F723E">
        <w:rPr>
          <w:rFonts w:ascii="微软雅黑" w:eastAsia="微软雅黑" w:hAnsi="微软雅黑"/>
        </w:rPr>
        <w:t>modify: write-only;</w:t>
      </w:r>
    </w:p>
    <w:p w:rsidR="001F723E" w:rsidRPr="001F723E" w:rsidRDefault="001F723E" w:rsidP="001F723E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wordWrap w:val="0"/>
        <w:spacing w:before="75" w:after="75"/>
        <w:jc w:val="both"/>
        <w:rPr>
          <w:ins w:id="59" w:author="罗雄泽" w:date="2017-08-10T14:16:00Z"/>
          <w:rFonts w:ascii="微软雅黑" w:eastAsia="微软雅黑" w:hAnsi="微软雅黑" w:hint="eastAsia"/>
          <w:rPrChange w:id="60" w:author="罗雄泽" w:date="2017-11-01T10:20:00Z">
            <w:rPr>
              <w:ins w:id="61" w:author="罗雄泽" w:date="2017-08-10T14:16:00Z"/>
              <w:rFonts w:hint="eastAsia"/>
            </w:rPr>
          </w:rPrChange>
        </w:rPr>
      </w:pPr>
      <w:proofErr w:type="gramStart"/>
      <w:r w:rsidRPr="001F723E">
        <w:rPr>
          <w:rFonts w:ascii="微软雅黑" w:eastAsia="微软雅黑" w:hAnsi="微软雅黑"/>
        </w:rPr>
        <w:t>user-</w:t>
      </w:r>
      <w:proofErr w:type="gramEnd"/>
      <w:r w:rsidRPr="001F723E">
        <w:rPr>
          <w:rFonts w:ascii="微软雅黑" w:eastAsia="微软雅黑" w:hAnsi="微软雅黑"/>
        </w:rPr>
        <w:t>modify: read-write-plaintext-only;</w:t>
      </w:r>
    </w:p>
    <w:p w:rsidR="002D6CEF" w:rsidRPr="001F723E" w:rsidRDefault="002D6CEF">
      <w:pPr>
        <w:rPr>
          <w:ins w:id="62" w:author="罗雄泽" w:date="2017-11-01T10:26:00Z"/>
          <w:rFonts w:ascii="微软雅黑" w:eastAsia="微软雅黑" w:hAnsi="微软雅黑"/>
        </w:rPr>
      </w:pPr>
    </w:p>
    <w:p w:rsidR="008E2714" w:rsidRPr="001F723E" w:rsidRDefault="008E2714">
      <w:pPr>
        <w:rPr>
          <w:ins w:id="63" w:author="罗雄泽" w:date="2017-11-01T10:26:00Z"/>
          <w:rFonts w:ascii="微软雅黑" w:eastAsia="微软雅黑" w:hAnsi="微软雅黑"/>
        </w:rPr>
      </w:pPr>
    </w:p>
    <w:p w:rsidR="008E2714" w:rsidRPr="001F723E" w:rsidRDefault="008E2714">
      <w:pPr>
        <w:rPr>
          <w:ins w:id="64" w:author="罗雄泽" w:date="2017-11-01T10:26:00Z"/>
          <w:rFonts w:ascii="微软雅黑" w:eastAsia="微软雅黑" w:hAnsi="微软雅黑"/>
        </w:rPr>
      </w:pPr>
    </w:p>
    <w:p w:rsidR="008E2714" w:rsidRPr="001F723E" w:rsidRDefault="008E2714">
      <w:pPr>
        <w:rPr>
          <w:ins w:id="65" w:author="罗雄泽" w:date="2017-11-01T10:26:00Z"/>
          <w:rFonts w:ascii="微软雅黑" w:eastAsia="微软雅黑" w:hAnsi="微软雅黑"/>
        </w:rPr>
      </w:pPr>
      <w:bookmarkStart w:id="66" w:name="_GoBack"/>
      <w:bookmarkEnd w:id="66"/>
    </w:p>
    <w:p w:rsidR="008E2714" w:rsidRPr="001F723E" w:rsidRDefault="008E2714">
      <w:pPr>
        <w:rPr>
          <w:ins w:id="67" w:author="罗雄泽" w:date="2017-11-01T10:26:00Z"/>
          <w:rFonts w:ascii="微软雅黑" w:eastAsia="微软雅黑" w:hAnsi="微软雅黑"/>
        </w:rPr>
      </w:pPr>
    </w:p>
    <w:p w:rsidR="008E2714" w:rsidRPr="001F723E" w:rsidRDefault="008E2714">
      <w:pPr>
        <w:rPr>
          <w:ins w:id="68" w:author="罗雄泽" w:date="2017-11-01T10:26:00Z"/>
          <w:rFonts w:ascii="微软雅黑" w:eastAsia="微软雅黑" w:hAnsi="微软雅黑"/>
        </w:rPr>
      </w:pPr>
    </w:p>
    <w:p w:rsidR="008E2714" w:rsidRPr="001F723E" w:rsidRDefault="008E2714">
      <w:pPr>
        <w:rPr>
          <w:ins w:id="69" w:author="罗雄泽" w:date="2017-11-01T10:26:00Z"/>
          <w:rFonts w:ascii="微软雅黑" w:eastAsia="微软雅黑" w:hAnsi="微软雅黑"/>
        </w:rPr>
      </w:pPr>
    </w:p>
    <w:p w:rsidR="008E2714" w:rsidRPr="001F723E" w:rsidRDefault="008E2714">
      <w:pPr>
        <w:rPr>
          <w:ins w:id="70" w:author="罗雄泽" w:date="2017-11-01T10:23:00Z"/>
          <w:rFonts w:ascii="微软雅黑" w:eastAsia="微软雅黑" w:hAnsi="微软雅黑" w:hint="eastAsia"/>
        </w:rPr>
      </w:pPr>
    </w:p>
    <w:p w:rsidR="008E2714" w:rsidRPr="001F723E" w:rsidRDefault="008E2714">
      <w:pPr>
        <w:rPr>
          <w:ins w:id="71" w:author="罗雄泽" w:date="2017-11-01T10:23:00Z"/>
          <w:rFonts w:ascii="微软雅黑" w:eastAsia="微软雅黑" w:hAnsi="微软雅黑"/>
        </w:rPr>
      </w:pPr>
    </w:p>
    <w:p w:rsidR="008E2714" w:rsidRPr="001F723E" w:rsidRDefault="008E2714">
      <w:pPr>
        <w:rPr>
          <w:rFonts w:ascii="微软雅黑" w:eastAsia="微软雅黑" w:hAnsi="微软雅黑" w:hint="eastAsia"/>
        </w:rPr>
      </w:pPr>
    </w:p>
    <w:sectPr w:rsidR="008E2714" w:rsidRPr="001F7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罗雄泽">
    <w15:presenceInfo w15:providerId="AD" w15:userId="S-1-5-21-330791656-2877018704-865567347-30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42"/>
    <w:rsid w:val="001F723E"/>
    <w:rsid w:val="002D6CEF"/>
    <w:rsid w:val="00440442"/>
    <w:rsid w:val="00805EE7"/>
    <w:rsid w:val="008E2714"/>
    <w:rsid w:val="008F3962"/>
    <w:rsid w:val="00D0098F"/>
    <w:rsid w:val="00E7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C1C11-8843-4AD4-91C0-3D0BC1FB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F3962"/>
  </w:style>
  <w:style w:type="paragraph" w:styleId="a4">
    <w:name w:val="Balloon Text"/>
    <w:basedOn w:val="a"/>
    <w:link w:val="Char"/>
    <w:uiPriority w:val="99"/>
    <w:semiHidden/>
    <w:unhideWhenUsed/>
    <w:rsid w:val="008F39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3962"/>
    <w:rPr>
      <w:sz w:val="18"/>
      <w:szCs w:val="18"/>
    </w:rPr>
  </w:style>
  <w:style w:type="character" w:styleId="a5">
    <w:name w:val="Strong"/>
    <w:basedOn w:val="a0"/>
    <w:uiPriority w:val="22"/>
    <w:qFormat/>
    <w:rsid w:val="008F3962"/>
    <w:rPr>
      <w:b/>
      <w:bCs/>
    </w:rPr>
  </w:style>
  <w:style w:type="character" w:customStyle="1" w:styleId="apple-converted-space">
    <w:name w:val="apple-converted-space"/>
    <w:basedOn w:val="a0"/>
    <w:rsid w:val="008F3962"/>
  </w:style>
  <w:style w:type="paragraph" w:styleId="HTML">
    <w:name w:val="HTML Preformatted"/>
    <w:basedOn w:val="a"/>
    <w:link w:val="HTMLChar"/>
    <w:uiPriority w:val="99"/>
    <w:unhideWhenUsed/>
    <w:rsid w:val="008E27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27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4</cp:revision>
  <dcterms:created xsi:type="dcterms:W3CDTF">2017-08-10T05:54:00Z</dcterms:created>
  <dcterms:modified xsi:type="dcterms:W3CDTF">2017-11-01T03:47:00Z</dcterms:modified>
</cp:coreProperties>
</file>